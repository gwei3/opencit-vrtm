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90" w:rsidRDefault="006B5890" w:rsidP="006B5890">
      <w:pPr>
        <w:pStyle w:val="Title"/>
      </w:pPr>
      <w:r>
        <w:t xml:space="preserve">Installation Procedure </w:t>
      </w:r>
    </w:p>
    <w:p w:rsidR="006B5890" w:rsidRDefault="006B5890" w:rsidP="006B5890">
      <w:r>
        <w:t xml:space="preserve">This document contains instructions to do complete setup of </w:t>
      </w:r>
      <w:proofErr w:type="spellStart"/>
      <w:r>
        <w:t>Xen</w:t>
      </w:r>
      <w:proofErr w:type="spellEnd"/>
      <w:r>
        <w:t xml:space="preserve">, KVM hosts and </w:t>
      </w:r>
      <w:proofErr w:type="spellStart"/>
      <w:r>
        <w:t>OpenStack</w:t>
      </w:r>
      <w:proofErr w:type="spellEnd"/>
      <w:r>
        <w:t xml:space="preserve"> along with integrated </w:t>
      </w:r>
      <w:proofErr w:type="spellStart"/>
      <w:r>
        <w:t>RPCore</w:t>
      </w:r>
      <w:proofErr w:type="spellEnd"/>
      <w:r>
        <w:t xml:space="preserve">, </w:t>
      </w:r>
      <w:proofErr w:type="spellStart"/>
      <w:r>
        <w:t>MtWilson</w:t>
      </w:r>
      <w:proofErr w:type="spellEnd"/>
      <w:r>
        <w:t xml:space="preserve"> and KMS.</w:t>
      </w:r>
    </w:p>
    <w:p w:rsidR="00690F6C" w:rsidRDefault="00690F6C" w:rsidP="00690F6C">
      <w:pPr>
        <w:pStyle w:val="Heading1"/>
      </w:pPr>
      <w:proofErr w:type="spellStart"/>
      <w:r>
        <w:t>OpenStack</w:t>
      </w:r>
      <w:proofErr w:type="spellEnd"/>
      <w:r>
        <w:t xml:space="preserve"> Setup</w:t>
      </w:r>
    </w:p>
    <w:p w:rsidR="00690F6C" w:rsidRDefault="00690F6C" w:rsidP="00690F6C">
      <w:r>
        <w:t xml:space="preserve">This section describes how to setup </w:t>
      </w:r>
      <w:proofErr w:type="spellStart"/>
      <w:r>
        <w:t>OpenStack</w:t>
      </w:r>
      <w:proofErr w:type="spellEnd"/>
      <w:r>
        <w:t xml:space="preserve"> components and upgrade it to have all required code changes.</w:t>
      </w:r>
    </w:p>
    <w:p w:rsidR="00690F6C" w:rsidRDefault="00690F6C" w:rsidP="00690F6C">
      <w:r w:rsidRPr="00E8782C">
        <w:rPr>
          <w:b/>
          <w:bCs/>
        </w:rPr>
        <w:t>Note:</w:t>
      </w:r>
      <w:r>
        <w:t xml:space="preserve"> This is a physical machine. We will refer this machine as Controller in the remaining document.</w:t>
      </w:r>
    </w:p>
    <w:p w:rsidR="00690F6C" w:rsidRPr="00313D75" w:rsidRDefault="00690F6C" w:rsidP="00690F6C">
      <w:pPr>
        <w:pStyle w:val="Heading2"/>
      </w:pPr>
      <w:r>
        <w:t>Controller Setup</w:t>
      </w:r>
    </w:p>
    <w:p w:rsidR="00690F6C" w:rsidRDefault="00690F6C" w:rsidP="00690F6C">
      <w:pPr>
        <w:pStyle w:val="ListParagraph"/>
        <w:numPr>
          <w:ilvl w:val="0"/>
          <w:numId w:val="16"/>
        </w:numPr>
      </w:pPr>
      <w:r>
        <w:t xml:space="preserve">Create a bootable media using the controller </w:t>
      </w:r>
      <w:proofErr w:type="spellStart"/>
      <w:r>
        <w:t>iso</w:t>
      </w:r>
      <w:proofErr w:type="spellEnd"/>
    </w:p>
    <w:p w:rsidR="00690F6C" w:rsidRDefault="00690F6C" w:rsidP="00690F6C">
      <w:pPr>
        <w:pStyle w:val="ListParagraph"/>
        <w:numPr>
          <w:ilvl w:val="0"/>
          <w:numId w:val="16"/>
        </w:numPr>
      </w:pPr>
      <w:r>
        <w:t>Install the OS</w:t>
      </w:r>
    </w:p>
    <w:p w:rsidR="00690F6C" w:rsidRDefault="00690F6C" w:rsidP="00690F6C">
      <w:pPr>
        <w:pStyle w:val="Heading3"/>
      </w:pPr>
      <w:r>
        <w:t>Apply Patches</w:t>
      </w:r>
    </w:p>
    <w:p w:rsidR="00690F6C" w:rsidRDefault="00690F6C" w:rsidP="00690F6C">
      <w:pPr>
        <w:pStyle w:val="ListParagraph"/>
        <w:numPr>
          <w:ilvl w:val="0"/>
          <w:numId w:val="18"/>
        </w:numPr>
      </w:pPr>
      <w:r>
        <w:t>Make sure after booting machine has an IP or provide a static IP</w:t>
      </w:r>
    </w:p>
    <w:p w:rsidR="00690F6C" w:rsidRDefault="00690F6C" w:rsidP="00690F6C">
      <w:pPr>
        <w:pStyle w:val="ListParagraph"/>
        <w:numPr>
          <w:ilvl w:val="0"/>
          <w:numId w:val="18"/>
        </w:numPr>
      </w:pPr>
      <w:r>
        <w:t>Checkout 'Controller' directory (</w:t>
      </w:r>
      <w:r w:rsidRPr="00EB3881">
        <w:t>from GIT_REPO_DEV_BRANCH/mysteryhill/Setup-Standardization/</w:t>
      </w:r>
      <w:r>
        <w:t>Controller) and go inside it</w:t>
      </w:r>
    </w:p>
    <w:p w:rsidR="00690F6C" w:rsidRDefault="00690F6C" w:rsidP="00690F6C">
      <w:pPr>
        <w:pStyle w:val="ListParagraph"/>
      </w:pPr>
      <w:r>
        <w:t xml:space="preserve"># </w:t>
      </w:r>
      <w:proofErr w:type="gramStart"/>
      <w:r>
        <w:t>cd</w:t>
      </w:r>
      <w:proofErr w:type="gramEnd"/>
      <w:r>
        <w:t xml:space="preserve"> Controller</w:t>
      </w:r>
    </w:p>
    <w:p w:rsidR="00690F6C" w:rsidRDefault="00690F6C" w:rsidP="00690F6C">
      <w:pPr>
        <w:pStyle w:val="ListParagraph"/>
        <w:numPr>
          <w:ilvl w:val="0"/>
          <w:numId w:val="18"/>
        </w:numPr>
      </w:pPr>
      <w:r>
        <w:t>Run the ‘controller-config.sh’ as below</w:t>
      </w:r>
    </w:p>
    <w:p w:rsidR="00690F6C" w:rsidRDefault="00690F6C" w:rsidP="00690F6C">
      <w:pPr>
        <w:pStyle w:val="ListParagraph"/>
      </w:pPr>
      <w:r>
        <w:t xml:space="preserve"># ./controller-config.sh &lt;Controller’s </w:t>
      </w:r>
      <w:proofErr w:type="spellStart"/>
      <w:r>
        <w:t>IP_Address</w:t>
      </w:r>
      <w:proofErr w:type="spellEnd"/>
      <w:r>
        <w:t>&gt;</w:t>
      </w:r>
    </w:p>
    <w:p w:rsidR="00690F6C" w:rsidRDefault="00690F6C" w:rsidP="00690F6C">
      <w:pPr>
        <w:pStyle w:val="ListParagraph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# ./controller-config.sh 192.168.0.2</w:t>
      </w:r>
    </w:p>
    <w:p w:rsidR="00690F6C" w:rsidRDefault="00690F6C" w:rsidP="00690F6C">
      <w:pPr>
        <w:pStyle w:val="ListParagraph"/>
      </w:pPr>
      <w:r>
        <w:t>It will start the all controller services</w:t>
      </w:r>
    </w:p>
    <w:p w:rsidR="006B5890" w:rsidRDefault="00226093" w:rsidP="006B5890">
      <w:pPr>
        <w:pStyle w:val="Heading1"/>
      </w:pPr>
      <w:proofErr w:type="spellStart"/>
      <w:r>
        <w:t>Xen</w:t>
      </w:r>
      <w:proofErr w:type="spellEnd"/>
      <w:r w:rsidR="006B5890">
        <w:t xml:space="preserve"> Host Setup</w:t>
      </w:r>
    </w:p>
    <w:p w:rsidR="00226093" w:rsidRDefault="00226093" w:rsidP="006B5890">
      <w:r>
        <w:t xml:space="preserve">This section describes how to setup </w:t>
      </w:r>
      <w:proofErr w:type="spellStart"/>
      <w:r>
        <w:t>Xen</w:t>
      </w:r>
      <w:proofErr w:type="spellEnd"/>
      <w:r>
        <w:t xml:space="preserve"> host and upgrade it to have all required components and code changes.</w:t>
      </w:r>
    </w:p>
    <w:p w:rsidR="00E8782C" w:rsidRDefault="00E8782C" w:rsidP="006B5890">
      <w:r w:rsidRPr="00E8782C">
        <w:rPr>
          <w:b/>
          <w:bCs/>
        </w:rPr>
        <w:t>Note:</w:t>
      </w:r>
      <w:r>
        <w:t xml:space="preserve"> This is a physical machine. We will refer this machine as </w:t>
      </w:r>
      <w:proofErr w:type="spellStart"/>
      <w:r>
        <w:t>Xen</w:t>
      </w:r>
      <w:proofErr w:type="spellEnd"/>
      <w:r>
        <w:t>-Host / dom0 in the remaining document.</w:t>
      </w:r>
    </w:p>
    <w:p w:rsidR="00226093" w:rsidRDefault="00226093" w:rsidP="00226093">
      <w:pPr>
        <w:pStyle w:val="Heading2"/>
      </w:pPr>
      <w:r>
        <w:t xml:space="preserve">Base </w:t>
      </w:r>
      <w:proofErr w:type="spellStart"/>
      <w:r>
        <w:t>Xen</w:t>
      </w:r>
      <w:proofErr w:type="spellEnd"/>
      <w:r>
        <w:t xml:space="preserve"> Host Setup</w:t>
      </w:r>
    </w:p>
    <w:p w:rsidR="0052722E" w:rsidRDefault="0052722E" w:rsidP="000B0400">
      <w:r>
        <w:t xml:space="preserve">First of all install </w:t>
      </w:r>
      <w:proofErr w:type="spellStart"/>
      <w:r>
        <w:t>Xen</w:t>
      </w:r>
      <w:proofErr w:type="spellEnd"/>
      <w:r>
        <w:t xml:space="preserve"> and dom0 using below mentioned steps:</w:t>
      </w:r>
    </w:p>
    <w:p w:rsidR="000B0400" w:rsidRDefault="000B0400" w:rsidP="000B0400">
      <w:pPr>
        <w:pStyle w:val="ListParagraph"/>
        <w:numPr>
          <w:ilvl w:val="0"/>
          <w:numId w:val="4"/>
        </w:numPr>
      </w:pPr>
      <w:r>
        <w:t xml:space="preserve">Create a bootable media using the dom0 </w:t>
      </w:r>
      <w:proofErr w:type="spellStart"/>
      <w:r>
        <w:t>iso</w:t>
      </w:r>
      <w:proofErr w:type="spellEnd"/>
      <w:r w:rsidR="006E4461">
        <w:t xml:space="preserve"> (</w:t>
      </w:r>
      <w:r w:rsidR="006E4461" w:rsidRPr="006E4461">
        <w:rPr>
          <w:color w:val="FF0000"/>
        </w:rPr>
        <w:t>available at</w:t>
      </w:r>
      <w:r w:rsidR="00935F94">
        <w:rPr>
          <w:color w:val="FF0000"/>
        </w:rPr>
        <w:t xml:space="preserve"> … Check with Andrew/Kitty for location</w:t>
      </w:r>
      <w:r w:rsidR="006E4461" w:rsidRPr="006E4461">
        <w:rPr>
          <w:color w:val="FF0000"/>
        </w:rPr>
        <w:t xml:space="preserve"> </w:t>
      </w:r>
      <w:r w:rsidR="006E4461">
        <w:t>)</w:t>
      </w:r>
      <w:r>
        <w:t xml:space="preserve"> using the ‘Steps to create bootable  USB in Windows’ doc</w:t>
      </w:r>
    </w:p>
    <w:p w:rsidR="000B0400" w:rsidRDefault="000B0400" w:rsidP="000B0400">
      <w:pPr>
        <w:pStyle w:val="ListParagraph"/>
        <w:numPr>
          <w:ilvl w:val="0"/>
          <w:numId w:val="4"/>
        </w:numPr>
      </w:pPr>
      <w:r>
        <w:t>Install the OS with manual partitioning</w:t>
      </w:r>
    </w:p>
    <w:p w:rsidR="000B0400" w:rsidRPr="00B868EE" w:rsidRDefault="000B0400" w:rsidP="000B0400">
      <w:pPr>
        <w:pStyle w:val="ListParagraph"/>
        <w:numPr>
          <w:ilvl w:val="1"/>
          <w:numId w:val="4"/>
        </w:numPr>
        <w:rPr>
          <w:color w:val="C00000"/>
        </w:rPr>
      </w:pPr>
      <w:r w:rsidRPr="00B868EE">
        <w:rPr>
          <w:color w:val="C00000"/>
        </w:rPr>
        <w:t xml:space="preserve">We need one partition of 100GB to create SR </w:t>
      </w:r>
    </w:p>
    <w:p w:rsidR="000B0400" w:rsidRDefault="000B0400" w:rsidP="000B0400">
      <w:pPr>
        <w:pStyle w:val="Heading2"/>
      </w:pPr>
      <w:proofErr w:type="spellStart"/>
      <w:r>
        <w:lastRenderedPageBreak/>
        <w:t>RPCore</w:t>
      </w:r>
      <w:proofErr w:type="spellEnd"/>
      <w:r>
        <w:t xml:space="preserve"> and other integration related changes</w:t>
      </w:r>
    </w:p>
    <w:p w:rsidR="0052722E" w:rsidRPr="0052722E" w:rsidRDefault="0052722E" w:rsidP="0052722E">
      <w:r>
        <w:t xml:space="preserve">Follow below mentioned steps to install </w:t>
      </w:r>
      <w:proofErr w:type="spellStart"/>
      <w:r>
        <w:t>RPCore</w:t>
      </w:r>
      <w:proofErr w:type="spellEnd"/>
      <w:r>
        <w:t xml:space="preserve"> and other code changes once base </w:t>
      </w:r>
      <w:proofErr w:type="spellStart"/>
      <w:r>
        <w:t>Xen</w:t>
      </w:r>
      <w:proofErr w:type="spellEnd"/>
      <w:r>
        <w:t xml:space="preserve"> host is setup:</w:t>
      </w:r>
    </w:p>
    <w:p w:rsidR="0052722E" w:rsidRDefault="00CA0964" w:rsidP="00EB3881">
      <w:pPr>
        <w:pStyle w:val="ListParagraph"/>
        <w:numPr>
          <w:ilvl w:val="0"/>
          <w:numId w:val="6"/>
        </w:numPr>
      </w:pPr>
      <w:r>
        <w:t xml:space="preserve">Checkout </w:t>
      </w:r>
      <w:r w:rsidR="000B0400">
        <w:t>‘Dom0’ directory</w:t>
      </w:r>
      <w:r w:rsidR="006E4461">
        <w:t xml:space="preserve"> (</w:t>
      </w:r>
      <w:r w:rsidR="006E4461" w:rsidRPr="00EB3881">
        <w:t>from</w:t>
      </w:r>
      <w:r w:rsidR="00EB3881" w:rsidRPr="00EB3881">
        <w:t xml:space="preserve"> GIT_REPO_DEV_BRANCH/</w:t>
      </w:r>
      <w:proofErr w:type="spellStart"/>
      <w:r w:rsidR="00EB3881" w:rsidRPr="00EB3881">
        <w:t>mysteryhill</w:t>
      </w:r>
      <w:proofErr w:type="spellEnd"/>
      <w:r w:rsidR="00EB3881" w:rsidRPr="00EB3881">
        <w:t>/Setup-Standardization/Dom0</w:t>
      </w:r>
      <w:r w:rsidR="006E4461" w:rsidRPr="00EB3881">
        <w:t xml:space="preserve"> </w:t>
      </w:r>
      <w:r w:rsidR="006E4461">
        <w:t>)</w:t>
      </w:r>
      <w:r w:rsidR="000B0400">
        <w:t xml:space="preserve"> and go inside it</w:t>
      </w:r>
    </w:p>
    <w:p w:rsidR="000B0400" w:rsidRDefault="000B0400" w:rsidP="00780191">
      <w:pPr>
        <w:pStyle w:val="ListParagraph"/>
      </w:pPr>
      <w:r>
        <w:t xml:space="preserve"># </w:t>
      </w:r>
      <w:proofErr w:type="gramStart"/>
      <w:r>
        <w:t>cd</w:t>
      </w:r>
      <w:proofErr w:type="gramEnd"/>
      <w:r>
        <w:t xml:space="preserve"> Dom0 </w:t>
      </w:r>
    </w:p>
    <w:p w:rsidR="00647D96" w:rsidRDefault="000B0400" w:rsidP="000B0400">
      <w:pPr>
        <w:pStyle w:val="ListParagraph"/>
        <w:numPr>
          <w:ilvl w:val="0"/>
          <w:numId w:val="6"/>
        </w:numPr>
      </w:pPr>
      <w:r>
        <w:t xml:space="preserve">Run the ‘setup-xcp-xapi.sh’ script to install and configure the </w:t>
      </w:r>
      <w:proofErr w:type="spellStart"/>
      <w:r>
        <w:t>xcp-xapi</w:t>
      </w:r>
      <w:proofErr w:type="spellEnd"/>
    </w:p>
    <w:p w:rsidR="00647D96" w:rsidRDefault="000B0400" w:rsidP="00780191">
      <w:pPr>
        <w:pStyle w:val="ListParagraph"/>
      </w:pPr>
      <w:proofErr w:type="gramStart"/>
      <w:r>
        <w:t># ./</w:t>
      </w:r>
      <w:proofErr w:type="gramEnd"/>
      <w:r>
        <w:t xml:space="preserve"> setup-xcp-xapi.sh</w:t>
      </w:r>
    </w:p>
    <w:p w:rsidR="000B0400" w:rsidRDefault="000B0400" w:rsidP="00647D96">
      <w:pPr>
        <w:pStyle w:val="ListParagraph"/>
        <w:numPr>
          <w:ilvl w:val="0"/>
          <w:numId w:val="6"/>
        </w:numPr>
      </w:pPr>
      <w:r>
        <w:t>Edit the /</w:t>
      </w:r>
      <w:proofErr w:type="spellStart"/>
      <w:r>
        <w:t>etc</w:t>
      </w:r>
      <w:proofErr w:type="spellEnd"/>
      <w:r>
        <w:t>/network/interfaces and put your IPs</w:t>
      </w:r>
    </w:p>
    <w:p w:rsidR="000B0400" w:rsidRPr="00780191" w:rsidRDefault="000B0400" w:rsidP="00780191">
      <w:pPr>
        <w:pStyle w:val="ListParagraph"/>
      </w:pPr>
      <w:r w:rsidRPr="00780191">
        <w:t>---------------------------------------</w:t>
      </w:r>
    </w:p>
    <w:p w:rsidR="000B0400" w:rsidRPr="00780191" w:rsidRDefault="000B0400" w:rsidP="00780191">
      <w:pPr>
        <w:pStyle w:val="ListParagraph"/>
        <w:rPr>
          <w:i/>
          <w:iCs/>
        </w:rPr>
      </w:pPr>
      <w:r w:rsidRPr="00780191">
        <w:rPr>
          <w:i/>
          <w:iCs/>
        </w:rPr>
        <w:t xml:space="preserve"># </w:t>
      </w:r>
      <w:proofErr w:type="gramStart"/>
      <w:r w:rsidRPr="00780191">
        <w:rPr>
          <w:i/>
          <w:iCs/>
        </w:rPr>
        <w:t>interfaces(</w:t>
      </w:r>
      <w:proofErr w:type="gramEnd"/>
      <w:r w:rsidRPr="00780191">
        <w:rPr>
          <w:i/>
          <w:iCs/>
        </w:rPr>
        <w:t xml:space="preserve">5) file used by </w:t>
      </w:r>
      <w:proofErr w:type="spellStart"/>
      <w:r w:rsidRPr="00780191">
        <w:rPr>
          <w:i/>
          <w:iCs/>
        </w:rPr>
        <w:t>ifup</w:t>
      </w:r>
      <w:proofErr w:type="spellEnd"/>
      <w:r w:rsidRPr="00780191">
        <w:rPr>
          <w:i/>
          <w:iCs/>
        </w:rPr>
        <w:t xml:space="preserve">(8) and </w:t>
      </w:r>
      <w:proofErr w:type="spellStart"/>
      <w:r w:rsidRPr="00780191">
        <w:rPr>
          <w:i/>
          <w:iCs/>
        </w:rPr>
        <w:t>ifdown</w:t>
      </w:r>
      <w:proofErr w:type="spellEnd"/>
      <w:r w:rsidRPr="00780191">
        <w:rPr>
          <w:i/>
          <w:iCs/>
        </w:rPr>
        <w:t>(8)</w:t>
      </w:r>
    </w:p>
    <w:p w:rsidR="000B0400" w:rsidRPr="00780191" w:rsidRDefault="000B0400" w:rsidP="00780191">
      <w:pPr>
        <w:pStyle w:val="ListParagraph"/>
        <w:rPr>
          <w:i/>
          <w:iCs/>
        </w:rPr>
      </w:pPr>
      <w:proofErr w:type="gramStart"/>
      <w:r w:rsidRPr="00780191">
        <w:rPr>
          <w:i/>
          <w:iCs/>
        </w:rPr>
        <w:t>auto</w:t>
      </w:r>
      <w:proofErr w:type="gramEnd"/>
      <w:r w:rsidRPr="00780191">
        <w:rPr>
          <w:i/>
          <w:iCs/>
        </w:rPr>
        <w:t xml:space="preserve"> lo</w:t>
      </w:r>
    </w:p>
    <w:p w:rsidR="000B0400" w:rsidRPr="00780191" w:rsidRDefault="000B0400" w:rsidP="00780191">
      <w:pPr>
        <w:pStyle w:val="ListParagraph"/>
        <w:rPr>
          <w:i/>
          <w:iCs/>
        </w:rPr>
      </w:pPr>
      <w:proofErr w:type="spellStart"/>
      <w:proofErr w:type="gramStart"/>
      <w:r w:rsidRPr="00780191">
        <w:rPr>
          <w:i/>
          <w:iCs/>
        </w:rPr>
        <w:t>iface</w:t>
      </w:r>
      <w:proofErr w:type="spellEnd"/>
      <w:proofErr w:type="gramEnd"/>
      <w:r w:rsidRPr="00780191">
        <w:rPr>
          <w:i/>
          <w:iCs/>
        </w:rPr>
        <w:t xml:space="preserve"> lo </w:t>
      </w:r>
      <w:proofErr w:type="spellStart"/>
      <w:r w:rsidRPr="00780191">
        <w:rPr>
          <w:i/>
          <w:iCs/>
        </w:rPr>
        <w:t>inet</w:t>
      </w:r>
      <w:proofErr w:type="spellEnd"/>
      <w:r w:rsidRPr="00780191">
        <w:rPr>
          <w:i/>
          <w:iCs/>
        </w:rPr>
        <w:t xml:space="preserve"> loopback</w:t>
      </w:r>
    </w:p>
    <w:p w:rsidR="000B0400" w:rsidRPr="00780191" w:rsidRDefault="000B0400" w:rsidP="00780191">
      <w:pPr>
        <w:pStyle w:val="ListParagraph"/>
        <w:rPr>
          <w:i/>
          <w:iCs/>
        </w:rPr>
      </w:pPr>
      <w:proofErr w:type="gramStart"/>
      <w:r w:rsidRPr="00780191">
        <w:rPr>
          <w:i/>
          <w:iCs/>
        </w:rPr>
        <w:t>auto</w:t>
      </w:r>
      <w:proofErr w:type="gramEnd"/>
      <w:r w:rsidRPr="00780191">
        <w:rPr>
          <w:i/>
          <w:iCs/>
        </w:rPr>
        <w:t xml:space="preserve"> eth0</w:t>
      </w:r>
    </w:p>
    <w:p w:rsidR="000B0400" w:rsidRPr="00780191" w:rsidRDefault="000B0400" w:rsidP="00780191">
      <w:pPr>
        <w:pStyle w:val="ListParagraph"/>
        <w:rPr>
          <w:i/>
          <w:iCs/>
        </w:rPr>
      </w:pPr>
      <w:proofErr w:type="spellStart"/>
      <w:proofErr w:type="gramStart"/>
      <w:r w:rsidRPr="00780191">
        <w:rPr>
          <w:i/>
          <w:iCs/>
        </w:rPr>
        <w:t>iface</w:t>
      </w:r>
      <w:proofErr w:type="spellEnd"/>
      <w:proofErr w:type="gramEnd"/>
      <w:r w:rsidRPr="00780191">
        <w:rPr>
          <w:i/>
          <w:iCs/>
        </w:rPr>
        <w:t xml:space="preserve"> eth0 </w:t>
      </w:r>
      <w:proofErr w:type="spellStart"/>
      <w:r w:rsidRPr="00780191">
        <w:rPr>
          <w:i/>
          <w:iCs/>
        </w:rPr>
        <w:t>inet</w:t>
      </w:r>
      <w:proofErr w:type="spellEnd"/>
      <w:r w:rsidRPr="00780191">
        <w:rPr>
          <w:i/>
          <w:iCs/>
        </w:rPr>
        <w:t xml:space="preserve"> manual</w:t>
      </w:r>
    </w:p>
    <w:p w:rsidR="000B0400" w:rsidRPr="00780191" w:rsidRDefault="000B0400" w:rsidP="00780191">
      <w:pPr>
        <w:pStyle w:val="ListParagraph"/>
        <w:rPr>
          <w:i/>
          <w:iCs/>
        </w:rPr>
      </w:pPr>
      <w:r w:rsidRPr="00780191">
        <w:rPr>
          <w:i/>
          <w:iCs/>
        </w:rPr>
        <w:t xml:space="preserve"># Xenbr0 </w:t>
      </w:r>
      <w:proofErr w:type="spellStart"/>
      <w:r w:rsidRPr="00780191">
        <w:rPr>
          <w:i/>
          <w:iCs/>
        </w:rPr>
        <w:t>config</w:t>
      </w:r>
      <w:proofErr w:type="spellEnd"/>
    </w:p>
    <w:p w:rsidR="000B0400" w:rsidRPr="00780191" w:rsidRDefault="000B0400" w:rsidP="00780191">
      <w:pPr>
        <w:pStyle w:val="ListParagraph"/>
        <w:rPr>
          <w:i/>
          <w:iCs/>
        </w:rPr>
      </w:pPr>
      <w:proofErr w:type="gramStart"/>
      <w:r w:rsidRPr="00780191">
        <w:rPr>
          <w:i/>
          <w:iCs/>
        </w:rPr>
        <w:t>auto</w:t>
      </w:r>
      <w:proofErr w:type="gramEnd"/>
      <w:r w:rsidRPr="00780191">
        <w:rPr>
          <w:i/>
          <w:iCs/>
        </w:rPr>
        <w:t xml:space="preserve"> xenbr0</w:t>
      </w:r>
    </w:p>
    <w:p w:rsidR="000B0400" w:rsidRPr="00780191" w:rsidRDefault="000B0400" w:rsidP="00780191">
      <w:pPr>
        <w:pStyle w:val="ListParagraph"/>
        <w:rPr>
          <w:i/>
          <w:iCs/>
        </w:rPr>
      </w:pPr>
      <w:proofErr w:type="spellStart"/>
      <w:proofErr w:type="gramStart"/>
      <w:r w:rsidRPr="00780191">
        <w:rPr>
          <w:i/>
          <w:iCs/>
        </w:rPr>
        <w:t>iface</w:t>
      </w:r>
      <w:proofErr w:type="spellEnd"/>
      <w:proofErr w:type="gramEnd"/>
      <w:r w:rsidRPr="00780191">
        <w:rPr>
          <w:i/>
          <w:iCs/>
        </w:rPr>
        <w:t xml:space="preserve"> xenbr0 </w:t>
      </w:r>
      <w:proofErr w:type="spellStart"/>
      <w:r w:rsidRPr="00780191">
        <w:rPr>
          <w:i/>
          <w:iCs/>
        </w:rPr>
        <w:t>inet</w:t>
      </w:r>
      <w:proofErr w:type="spellEnd"/>
      <w:r w:rsidRPr="00780191">
        <w:rPr>
          <w:i/>
          <w:iCs/>
        </w:rPr>
        <w:t xml:space="preserve"> </w:t>
      </w:r>
      <w:proofErr w:type="spellStart"/>
      <w:r w:rsidRPr="00780191">
        <w:rPr>
          <w:i/>
          <w:iCs/>
        </w:rPr>
        <w:t>dhcp</w:t>
      </w:r>
      <w:proofErr w:type="spellEnd"/>
    </w:p>
    <w:p w:rsidR="000B0400" w:rsidRPr="00780191" w:rsidRDefault="000B0400" w:rsidP="00780191">
      <w:pPr>
        <w:pStyle w:val="ListParagraph"/>
        <w:rPr>
          <w:i/>
          <w:iCs/>
        </w:rPr>
      </w:pPr>
      <w:proofErr w:type="spellStart"/>
      <w:r w:rsidRPr="00780191">
        <w:rPr>
          <w:i/>
          <w:iCs/>
        </w:rPr>
        <w:t>bridge_ports</w:t>
      </w:r>
      <w:proofErr w:type="spellEnd"/>
      <w:r w:rsidRPr="00780191">
        <w:rPr>
          <w:i/>
          <w:iCs/>
        </w:rPr>
        <w:t xml:space="preserve"> eth0</w:t>
      </w:r>
    </w:p>
    <w:p w:rsidR="006B40EF" w:rsidRPr="00780191" w:rsidRDefault="000B0400" w:rsidP="00780191">
      <w:pPr>
        <w:pStyle w:val="ListParagraph"/>
      </w:pPr>
      <w:r w:rsidRPr="00780191">
        <w:t>-----------------------------------------</w:t>
      </w:r>
    </w:p>
    <w:p w:rsidR="000B0400" w:rsidRDefault="000B0400" w:rsidP="006B40EF">
      <w:pPr>
        <w:pStyle w:val="ListParagraph"/>
        <w:numPr>
          <w:ilvl w:val="0"/>
          <w:numId w:val="6"/>
        </w:numPr>
      </w:pPr>
      <w:r>
        <w:t>Reboot the machine</w:t>
      </w:r>
    </w:p>
    <w:p w:rsidR="006B40EF" w:rsidRDefault="000B0400" w:rsidP="000B0400">
      <w:pPr>
        <w:pStyle w:val="ListParagraph"/>
        <w:numPr>
          <w:ilvl w:val="0"/>
          <w:numId w:val="6"/>
        </w:numPr>
      </w:pPr>
      <w:r>
        <w:t xml:space="preserve">Check for </w:t>
      </w:r>
      <w:proofErr w:type="spellStart"/>
      <w:r>
        <w:t>xcp</w:t>
      </w:r>
      <w:proofErr w:type="spellEnd"/>
      <w:r>
        <w:t xml:space="preserve"> service status</w:t>
      </w:r>
    </w:p>
    <w:p w:rsidR="006B40EF" w:rsidRDefault="000B0400" w:rsidP="00780191">
      <w:pPr>
        <w:pStyle w:val="ListParagraph"/>
      </w:pPr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xcp-xapi</w:t>
      </w:r>
      <w:proofErr w:type="spellEnd"/>
      <w:r>
        <w:t xml:space="preserve"> status</w:t>
      </w:r>
    </w:p>
    <w:p w:rsidR="000B0400" w:rsidRDefault="000B0400" w:rsidP="00780191">
      <w:pPr>
        <w:pStyle w:val="ListParagraph"/>
      </w:pPr>
      <w:r>
        <w:t xml:space="preserve">#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>-list</w:t>
      </w:r>
    </w:p>
    <w:p w:rsidR="000B0400" w:rsidRDefault="000B0400" w:rsidP="006B40EF">
      <w:pPr>
        <w:pStyle w:val="ListParagraph"/>
        <w:numPr>
          <w:ilvl w:val="0"/>
          <w:numId w:val="6"/>
        </w:numPr>
      </w:pPr>
      <w:r>
        <w:t>Use the ‘kernel-upgrade.sh’ script to</w:t>
      </w:r>
      <w:r w:rsidR="00584390">
        <w:t xml:space="preserve"> upgrade the kernel to 3.11.0-19</w:t>
      </w:r>
      <w:r>
        <w:t>-generic</w:t>
      </w:r>
    </w:p>
    <w:p w:rsidR="000B0400" w:rsidRDefault="000B0400" w:rsidP="00D449A9">
      <w:pPr>
        <w:pStyle w:val="ListParagraph"/>
        <w:numPr>
          <w:ilvl w:val="0"/>
          <w:numId w:val="6"/>
        </w:numPr>
      </w:pPr>
      <w:r>
        <w:t>Reboot the machine</w:t>
      </w:r>
    </w:p>
    <w:p w:rsidR="00CC08BE" w:rsidRDefault="000B0400" w:rsidP="00CC08BE">
      <w:pPr>
        <w:pStyle w:val="ListParagraph"/>
        <w:numPr>
          <w:ilvl w:val="0"/>
          <w:numId w:val="6"/>
        </w:numPr>
      </w:pPr>
      <w:r>
        <w:t xml:space="preserve">Check the </w:t>
      </w:r>
      <w:proofErr w:type="spellStart"/>
      <w:r>
        <w:t>blktap</w:t>
      </w:r>
      <w:proofErr w:type="spellEnd"/>
      <w:r>
        <w:t xml:space="preserve"> module</w:t>
      </w:r>
    </w:p>
    <w:p w:rsidR="00CC08BE" w:rsidRDefault="000B0400" w:rsidP="00CC08BE">
      <w:pPr>
        <w:pStyle w:val="ListParagraph"/>
      </w:pPr>
      <w:r>
        <w:t xml:space="preserve"># </w:t>
      </w:r>
      <w:proofErr w:type="spellStart"/>
      <w:proofErr w:type="gramStart"/>
      <w:r>
        <w:t>modinfo</w:t>
      </w:r>
      <w:proofErr w:type="spellEnd"/>
      <w:proofErr w:type="gramEnd"/>
      <w:r>
        <w:t xml:space="preserve"> </w:t>
      </w:r>
      <w:proofErr w:type="spellStart"/>
      <w:r>
        <w:t>blktap</w:t>
      </w:r>
      <w:proofErr w:type="spellEnd"/>
    </w:p>
    <w:p w:rsidR="00CC08BE" w:rsidRDefault="00CC08BE" w:rsidP="00CC08BE">
      <w:pPr>
        <w:pStyle w:val="ListParagraph"/>
        <w:numPr>
          <w:ilvl w:val="0"/>
          <w:numId w:val="6"/>
        </w:numPr>
      </w:pPr>
      <w:proofErr w:type="spellStart"/>
      <w:r w:rsidRPr="00CC08BE">
        <w:t>mkdir</w:t>
      </w:r>
      <w:proofErr w:type="spellEnd"/>
      <w:r w:rsidRPr="00CC08BE">
        <w:t xml:space="preserve"> /opt/RP</w:t>
      </w:r>
    </w:p>
    <w:p w:rsidR="00CC08BE" w:rsidRDefault="00CC08BE" w:rsidP="00CC08BE">
      <w:pPr>
        <w:pStyle w:val="ListParagraph"/>
        <w:numPr>
          <w:ilvl w:val="0"/>
          <w:numId w:val="6"/>
        </w:numPr>
      </w:pPr>
      <w:r w:rsidRPr="00CC08BE">
        <w:t xml:space="preserve">Clone </w:t>
      </w:r>
      <w:proofErr w:type="spellStart"/>
      <w:r w:rsidRPr="00CC08BE">
        <w:t>rpcore</w:t>
      </w:r>
      <w:proofErr w:type="spellEnd"/>
      <w:r w:rsidRPr="00CC08BE">
        <w:t xml:space="preserve"> folder from GIT to /opt/RP and build it.</w:t>
      </w:r>
    </w:p>
    <w:p w:rsidR="00997480" w:rsidRDefault="000B0400" w:rsidP="00780191">
      <w:pPr>
        <w:pStyle w:val="ListParagraph"/>
        <w:numPr>
          <w:ilvl w:val="0"/>
          <w:numId w:val="6"/>
        </w:numPr>
      </w:pPr>
      <w:r>
        <w:t xml:space="preserve">Run ‘dom0-config.sh’ to run the </w:t>
      </w:r>
      <w:proofErr w:type="spellStart"/>
      <w:r>
        <w:t>nontpm</w:t>
      </w:r>
      <w:proofErr w:type="spellEnd"/>
      <w:r>
        <w:t xml:space="preserve"> </w:t>
      </w:r>
      <w:proofErr w:type="spellStart"/>
      <w:r>
        <w:t>rpcore</w:t>
      </w:r>
      <w:proofErr w:type="spellEnd"/>
      <w:r>
        <w:t xml:space="preserve"> and </w:t>
      </w:r>
      <w:proofErr w:type="spellStart"/>
      <w:r>
        <w:t>xapi_access_control_proxy</w:t>
      </w:r>
      <w:proofErr w:type="spellEnd"/>
      <w:r>
        <w:t>.</w:t>
      </w:r>
    </w:p>
    <w:p w:rsidR="00B868EE" w:rsidRDefault="00B868EE" w:rsidP="00B868EE">
      <w:pPr>
        <w:pStyle w:val="ListParagraph"/>
      </w:pPr>
      <w:proofErr w:type="spellStart"/>
      <w:proofErr w:type="gramStart"/>
      <w:r>
        <w:t>xapi_access_control_proxy</w:t>
      </w:r>
      <w:proofErr w:type="spellEnd"/>
      <w:proofErr w:type="gramEnd"/>
      <w:r>
        <w:t xml:space="preserve"> expects configuration file at path-/</w:t>
      </w:r>
      <w:proofErr w:type="spellStart"/>
      <w:r>
        <w:t>etc</w:t>
      </w:r>
      <w:proofErr w:type="spellEnd"/>
      <w:r>
        <w:t>/</w:t>
      </w:r>
      <w:proofErr w:type="spellStart"/>
      <w:r>
        <w:t>intel_rpcore_plugin.conf</w:t>
      </w:r>
      <w:proofErr w:type="spellEnd"/>
    </w:p>
    <w:p w:rsidR="00B868EE" w:rsidRDefault="00B868EE" w:rsidP="0049431C">
      <w:pPr>
        <w:pStyle w:val="ListParagraph"/>
      </w:pPr>
      <w:r>
        <w:t xml:space="preserve">It will be automatically set </w:t>
      </w:r>
      <w:proofErr w:type="gramStart"/>
      <w:r>
        <w:t>by  dom0</w:t>
      </w:r>
      <w:proofErr w:type="gramEnd"/>
      <w:r>
        <w:t>-config.sh.</w:t>
      </w:r>
    </w:p>
    <w:p w:rsidR="00B868EE" w:rsidRDefault="00B868EE" w:rsidP="00B868EE">
      <w:pPr>
        <w:pStyle w:val="ListParagraph"/>
      </w:pPr>
      <w:r>
        <w:t># ./dom0-config.sh</w:t>
      </w:r>
    </w:p>
    <w:p w:rsidR="00B868EE" w:rsidRDefault="007B4D1E" w:rsidP="007B4D1E">
      <w:pPr>
        <w:pStyle w:val="ListParagraph"/>
        <w:numPr>
          <w:ilvl w:val="0"/>
          <w:numId w:val="6"/>
        </w:numPr>
      </w:pPr>
      <w:r w:rsidRPr="007B4D1E">
        <w:t>To block port 80 for outside reques</w:t>
      </w:r>
      <w:r>
        <w:t>t</w:t>
      </w:r>
    </w:p>
    <w:p w:rsidR="007B4D1E" w:rsidRDefault="007B4D1E" w:rsidP="007B4D1E">
      <w:pPr>
        <w:pStyle w:val="ListParagraph"/>
      </w:pPr>
      <w:r>
        <w:t xml:space="preserve"># </w:t>
      </w:r>
      <w:proofErr w:type="spellStart"/>
      <w:proofErr w:type="gramStart"/>
      <w:r w:rsidRPr="007B4D1E">
        <w:t>iptables</w:t>
      </w:r>
      <w:proofErr w:type="spellEnd"/>
      <w:proofErr w:type="gramEnd"/>
      <w:r w:rsidRPr="007B4D1E">
        <w:t xml:space="preserve"> -A INPUT -d &lt;dom0_ip&gt; -p </w:t>
      </w:r>
      <w:proofErr w:type="spellStart"/>
      <w:r w:rsidRPr="007B4D1E">
        <w:t>tcp</w:t>
      </w:r>
      <w:proofErr w:type="spellEnd"/>
      <w:r w:rsidRPr="007B4D1E">
        <w:t xml:space="preserve"> --</w:t>
      </w:r>
      <w:proofErr w:type="spellStart"/>
      <w:r w:rsidRPr="007B4D1E">
        <w:t>dport</w:t>
      </w:r>
      <w:proofErr w:type="spellEnd"/>
      <w:r w:rsidRPr="007B4D1E">
        <w:t xml:space="preserve"> 80 -j DROP</w:t>
      </w:r>
    </w:p>
    <w:p w:rsidR="00B868EE" w:rsidRDefault="00B868EE" w:rsidP="00B868EE">
      <w:pPr>
        <w:pStyle w:val="ListParagraph"/>
        <w:numPr>
          <w:ilvl w:val="0"/>
          <w:numId w:val="6"/>
        </w:numPr>
      </w:pPr>
      <w:r>
        <w:t xml:space="preserve"> Create SR</w:t>
      </w:r>
    </w:p>
    <w:p w:rsidR="00B868EE" w:rsidRDefault="00B868EE" w:rsidP="00B868EE">
      <w:pPr>
        <w:pStyle w:val="ListParagraph"/>
      </w:pPr>
      <w:r>
        <w:t xml:space="preserve">   Either </w:t>
      </w:r>
      <w:proofErr w:type="gramStart"/>
      <w:r>
        <w:t>You</w:t>
      </w:r>
      <w:proofErr w:type="gramEnd"/>
      <w:r>
        <w:t xml:space="preserve"> can use script to create Encrypted SR- (device encrypted with DM_CRYPT)</w:t>
      </w:r>
    </w:p>
    <w:p w:rsidR="00B868EE" w:rsidRDefault="00B868EE" w:rsidP="00B868EE">
      <w:pPr>
        <w:pStyle w:val="ListParagraph"/>
      </w:pPr>
      <w:r>
        <w:t xml:space="preserve">   </w:t>
      </w:r>
      <w:proofErr w:type="gramStart"/>
      <w:r>
        <w:t>or</w:t>
      </w:r>
      <w:proofErr w:type="gramEnd"/>
      <w:r>
        <w:t xml:space="preserve"> you can setup non encrypted SR manually.</w:t>
      </w:r>
    </w:p>
    <w:p w:rsidR="00B868EE" w:rsidRDefault="00B868EE" w:rsidP="00B868EE">
      <w:pPr>
        <w:pStyle w:val="ListParagraph"/>
      </w:pPr>
    </w:p>
    <w:p w:rsidR="00B868EE" w:rsidRDefault="00B868EE" w:rsidP="00B868EE">
      <w:pPr>
        <w:pStyle w:val="ListParagraph"/>
      </w:pPr>
      <w:r>
        <w:t xml:space="preserve">   For Encrypted SR:</w:t>
      </w:r>
    </w:p>
    <w:p w:rsidR="00B868EE" w:rsidRDefault="00B868EE" w:rsidP="00B868EE">
      <w:pPr>
        <w:pStyle w:val="ListParagraph"/>
      </w:pPr>
      <w:r>
        <w:lastRenderedPageBreak/>
        <w:t xml:space="preserve">      a. Execute script /opt/RP/setup_encrypted_sr.sh    It will ask you for device on which you want to create SR: for example /</w:t>
      </w:r>
      <w:proofErr w:type="spellStart"/>
      <w:r>
        <w:t>dev</w:t>
      </w:r>
      <w:proofErr w:type="spellEnd"/>
      <w:r>
        <w:t>/sda4. And it will generate file: /</w:t>
      </w:r>
      <w:proofErr w:type="spellStart"/>
      <w:r>
        <w:t>etc</w:t>
      </w:r>
      <w:proofErr w:type="spellEnd"/>
      <w:r>
        <w:t>/</w:t>
      </w:r>
      <w:proofErr w:type="spellStart"/>
      <w:r>
        <w:t>sr_encryption_key</w:t>
      </w:r>
      <w:proofErr w:type="spellEnd"/>
    </w:p>
    <w:p w:rsidR="00B868EE" w:rsidRDefault="00B868EE" w:rsidP="00B868EE">
      <w:pPr>
        <w:pStyle w:val="ListParagraph"/>
      </w:pPr>
      <w:r>
        <w:t xml:space="preserve">      b. After system is rebooted, execute script /opt/RP/setup_encrypted_sr_after_</w:t>
      </w:r>
      <w:proofErr w:type="gramStart"/>
      <w:r>
        <w:t>reboot.sh  to</w:t>
      </w:r>
      <w:proofErr w:type="gramEnd"/>
      <w:r>
        <w:t xml:space="preserve"> create encrypted </w:t>
      </w:r>
      <w:proofErr w:type="spellStart"/>
      <w:r>
        <w:t>lvm</w:t>
      </w:r>
      <w:proofErr w:type="spellEnd"/>
      <w:r>
        <w:t xml:space="preserve"> once again, and activate SR.</w:t>
      </w:r>
    </w:p>
    <w:p w:rsidR="00B868EE" w:rsidRDefault="00B868EE" w:rsidP="00B868EE">
      <w:pPr>
        <w:pStyle w:val="ListParagraph"/>
      </w:pPr>
    </w:p>
    <w:p w:rsidR="00B868EE" w:rsidRDefault="00B868EE" w:rsidP="00B868EE">
      <w:pPr>
        <w:pStyle w:val="ListParagraph"/>
      </w:pPr>
      <w:r>
        <w:t xml:space="preserve">   For Non Encrypted SR:</w:t>
      </w:r>
    </w:p>
    <w:p w:rsidR="00B868EE" w:rsidRDefault="00B868EE" w:rsidP="00B868EE">
      <w:pPr>
        <w:pStyle w:val="ListParagraph"/>
      </w:pPr>
      <w:r>
        <w:t xml:space="preserve">        </w:t>
      </w:r>
      <w:proofErr w:type="gramStart"/>
      <w:r>
        <w:t>assuming</w:t>
      </w:r>
      <w:proofErr w:type="gramEnd"/>
      <w:r>
        <w:t xml:space="preserve"> /</w:t>
      </w:r>
      <w:proofErr w:type="spellStart"/>
      <w:r>
        <w:t>dev</w:t>
      </w:r>
      <w:proofErr w:type="spellEnd"/>
      <w:r>
        <w:t>/sda4 is the device to be used for SR</w:t>
      </w:r>
    </w:p>
    <w:p w:rsidR="00B868EE" w:rsidRDefault="00B868EE" w:rsidP="00B868EE">
      <w:pPr>
        <w:pStyle w:val="ListParagraph"/>
      </w:pPr>
      <w:r>
        <w:t xml:space="preserve">        #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sr</w:t>
      </w:r>
      <w:proofErr w:type="spellEnd"/>
      <w:r>
        <w:t xml:space="preserve">-create </w:t>
      </w:r>
      <w:proofErr w:type="spellStart"/>
      <w:r>
        <w:t>device-config:device</w:t>
      </w:r>
      <w:proofErr w:type="spellEnd"/>
      <w:r>
        <w:t>=/</w:t>
      </w:r>
      <w:proofErr w:type="spellStart"/>
      <w:r>
        <w:t>dev</w:t>
      </w:r>
      <w:proofErr w:type="spellEnd"/>
      <w:r>
        <w:t>/sda4 host-</w:t>
      </w:r>
      <w:proofErr w:type="spellStart"/>
      <w:r>
        <w:t>uuid</w:t>
      </w:r>
      <w:proofErr w:type="spellEnd"/>
      <w:r>
        <w:t>=&lt;host-</w:t>
      </w:r>
      <w:proofErr w:type="spellStart"/>
      <w:r>
        <w:t>uuid</w:t>
      </w:r>
      <w:proofErr w:type="spellEnd"/>
      <w:r>
        <w:t>&gt; name-label=</w:t>
      </w:r>
      <w:proofErr w:type="spellStart"/>
      <w:r>
        <w:t>LocalStorage</w:t>
      </w:r>
      <w:proofErr w:type="spellEnd"/>
      <w:r>
        <w:t xml:space="preserve"> shared=true type=</w:t>
      </w:r>
      <w:proofErr w:type="spellStart"/>
      <w:r>
        <w:t>ext</w:t>
      </w:r>
      <w:proofErr w:type="spellEnd"/>
      <w:r>
        <w:t xml:space="preserve"> content-type=user</w:t>
      </w:r>
    </w:p>
    <w:p w:rsidR="00B868EE" w:rsidRDefault="00B868EE" w:rsidP="00B868EE">
      <w:pPr>
        <w:pStyle w:val="ListParagraph"/>
      </w:pPr>
      <w:r>
        <w:t xml:space="preserve">            The output will be </w:t>
      </w:r>
      <w:proofErr w:type="spellStart"/>
      <w:r>
        <w:t>sr-uuid</w:t>
      </w:r>
      <w:proofErr w:type="spellEnd"/>
      <w:r>
        <w:t xml:space="preserve"> -- 814394a8-80a7-a0d7-2a16-480cd902a42f</w:t>
      </w:r>
    </w:p>
    <w:p w:rsidR="00B868EE" w:rsidRDefault="00B868EE" w:rsidP="00B868EE">
      <w:pPr>
        <w:pStyle w:val="ListParagraph"/>
      </w:pPr>
      <w:r>
        <w:t xml:space="preserve">        # </w:t>
      </w:r>
      <w:proofErr w:type="spellStart"/>
      <w:proofErr w:type="gramStart"/>
      <w:r>
        <w:t>xe</w:t>
      </w:r>
      <w:proofErr w:type="spellEnd"/>
      <w:proofErr w:type="gramEnd"/>
      <w:r>
        <w:t xml:space="preserve"> pool-</w:t>
      </w:r>
      <w:proofErr w:type="spellStart"/>
      <w:r>
        <w:t>param</w:t>
      </w:r>
      <w:proofErr w:type="spellEnd"/>
      <w:r>
        <w:t xml:space="preserve">-set </w:t>
      </w:r>
      <w:proofErr w:type="spellStart"/>
      <w:r>
        <w:t>uuid</w:t>
      </w:r>
      <w:proofErr w:type="spellEnd"/>
      <w:r>
        <w:t>=&lt;pool-</w:t>
      </w:r>
      <w:proofErr w:type="spellStart"/>
      <w:r>
        <w:t>uuid</w:t>
      </w:r>
      <w:proofErr w:type="spellEnd"/>
      <w:r>
        <w:t>&gt; default-SR=&lt;</w:t>
      </w:r>
      <w:proofErr w:type="spellStart"/>
      <w:r>
        <w:t>sr-uuid</w:t>
      </w:r>
      <w:proofErr w:type="spellEnd"/>
      <w:r>
        <w:t xml:space="preserve"> created in above step&gt;</w:t>
      </w:r>
    </w:p>
    <w:p w:rsidR="00B868EE" w:rsidRDefault="00B868EE" w:rsidP="00B868EE">
      <w:pPr>
        <w:pStyle w:val="ListParagraph"/>
      </w:pPr>
      <w:r>
        <w:t xml:space="preserve">            Get the pool-</w:t>
      </w:r>
      <w:proofErr w:type="spellStart"/>
      <w:r>
        <w:t>uuid</w:t>
      </w:r>
      <w:proofErr w:type="spellEnd"/>
      <w:r>
        <w:t xml:space="preserve"> from- </w:t>
      </w:r>
      <w:proofErr w:type="spellStart"/>
      <w:proofErr w:type="gramStart"/>
      <w:r>
        <w:t>xe</w:t>
      </w:r>
      <w:proofErr w:type="spellEnd"/>
      <w:proofErr w:type="gramEnd"/>
      <w:r>
        <w:t xml:space="preserve"> pool-list</w:t>
      </w:r>
    </w:p>
    <w:p w:rsidR="00B868EE" w:rsidRDefault="00B868EE" w:rsidP="00B868EE">
      <w:pPr>
        <w:pStyle w:val="ListParagraph"/>
      </w:pPr>
      <w:r>
        <w:t xml:space="preserve">            </w:t>
      </w:r>
      <w:proofErr w:type="gramStart"/>
      <w:r>
        <w:t>and</w:t>
      </w:r>
      <w:proofErr w:type="gramEnd"/>
      <w:r>
        <w:t xml:space="preserve"> get </w:t>
      </w:r>
      <w:proofErr w:type="spellStart"/>
      <w:r>
        <w:t>sr-uuid</w:t>
      </w:r>
      <w:proofErr w:type="spellEnd"/>
      <w:r>
        <w:t xml:space="preserve"> from - </w:t>
      </w:r>
      <w:proofErr w:type="spellStart"/>
      <w:r>
        <w:t>xe</w:t>
      </w:r>
      <w:proofErr w:type="spellEnd"/>
      <w:r>
        <w:t xml:space="preserve"> </w:t>
      </w:r>
      <w:proofErr w:type="spellStart"/>
      <w:r>
        <w:t>sr</w:t>
      </w:r>
      <w:proofErr w:type="spellEnd"/>
      <w:r>
        <w:t>-list</w:t>
      </w:r>
    </w:p>
    <w:p w:rsidR="00B868EE" w:rsidRDefault="00B868EE" w:rsidP="00B868EE">
      <w:pPr>
        <w:pStyle w:val="ListParagraph"/>
      </w:pPr>
    </w:p>
    <w:p w:rsidR="000B0400" w:rsidRDefault="000B0400" w:rsidP="00997480">
      <w:pPr>
        <w:pStyle w:val="ListParagraph"/>
        <w:numPr>
          <w:ilvl w:val="0"/>
          <w:numId w:val="6"/>
        </w:numPr>
      </w:pPr>
      <w:r>
        <w:t>Create the symbolic link for /boot/guest</w:t>
      </w:r>
    </w:p>
    <w:p w:rsidR="00226093" w:rsidRDefault="000B0400" w:rsidP="00997480">
      <w:pPr>
        <w:pStyle w:val="ListParagraph"/>
      </w:pPr>
      <w:r>
        <w:t xml:space="preserve"># </w:t>
      </w: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var</w:t>
      </w:r>
      <w:proofErr w:type="spellEnd"/>
      <w:r>
        <w:t>/run/</w:t>
      </w:r>
      <w:proofErr w:type="spellStart"/>
      <w:r>
        <w:t>sr</w:t>
      </w:r>
      <w:proofErr w:type="spellEnd"/>
      <w:r>
        <w:t>-mount/7af1113e-7fcf-ea6c-8a7e-5912b63dbfba/</w:t>
      </w:r>
      <w:proofErr w:type="spellStart"/>
      <w:r>
        <w:t>os_image</w:t>
      </w:r>
      <w:proofErr w:type="spellEnd"/>
      <w:r>
        <w:t xml:space="preserve"> /boot/guest</w:t>
      </w:r>
    </w:p>
    <w:p w:rsidR="00935F94" w:rsidRDefault="00935F94" w:rsidP="00935F94">
      <w:pPr>
        <w:pStyle w:val="Heading2"/>
      </w:pPr>
      <w:r>
        <w:t>Compute Node Setup</w:t>
      </w:r>
    </w:p>
    <w:p w:rsidR="00935F94" w:rsidRDefault="00A21D2B" w:rsidP="00935F94">
      <w:r>
        <w:t>Follow below steps to launch</w:t>
      </w:r>
      <w:r w:rsidR="00935F94">
        <w:t xml:space="preserve"> compute node </w:t>
      </w:r>
      <w:r>
        <w:t>using provided image</w:t>
      </w:r>
      <w:r w:rsidR="00935F94">
        <w:t>:</w:t>
      </w:r>
    </w:p>
    <w:p w:rsidR="00A21D2B" w:rsidRDefault="00935F94" w:rsidP="00A21D2B">
      <w:pPr>
        <w:pStyle w:val="ListParagraph"/>
        <w:numPr>
          <w:ilvl w:val="0"/>
          <w:numId w:val="19"/>
        </w:numPr>
      </w:pPr>
      <w:r>
        <w:t>Go to the Dom0 machine</w:t>
      </w:r>
    </w:p>
    <w:p w:rsidR="00935F94" w:rsidRDefault="00935F94" w:rsidP="00A21D2B">
      <w:pPr>
        <w:pStyle w:val="ListParagraph"/>
        <w:numPr>
          <w:ilvl w:val="0"/>
          <w:numId w:val="19"/>
        </w:numPr>
      </w:pPr>
      <w:r>
        <w:t>Import the provided compute image</w:t>
      </w:r>
      <w:r w:rsidR="00931655">
        <w:t xml:space="preserve"> (</w:t>
      </w:r>
      <w:r w:rsidR="00931655" w:rsidRPr="006E4461">
        <w:rPr>
          <w:color w:val="FF0000"/>
        </w:rPr>
        <w:t>available at</w:t>
      </w:r>
      <w:r w:rsidR="00931655">
        <w:rPr>
          <w:color w:val="FF0000"/>
        </w:rPr>
        <w:t xml:space="preserve"> … Check with Andrew/Kitty for location</w:t>
      </w:r>
      <w:r w:rsidR="00A21D2B">
        <w:t xml:space="preserve"> )</w:t>
      </w:r>
      <w:r>
        <w:t xml:space="preserve"> </w:t>
      </w:r>
      <w:r w:rsidR="00A21D2B">
        <w:t>using ‘</w:t>
      </w:r>
      <w:proofErr w:type="spellStart"/>
      <w:r>
        <w:t>xe</w:t>
      </w:r>
      <w:proofErr w:type="spellEnd"/>
      <w:r w:rsidR="00A21D2B">
        <w:t>’ command</w:t>
      </w:r>
      <w:r>
        <w:t xml:space="preserve"> as below</w:t>
      </w:r>
    </w:p>
    <w:p w:rsidR="00935F94" w:rsidRDefault="00935F94" w:rsidP="00A21D2B">
      <w:pPr>
        <w:pStyle w:val="ListParagraph"/>
      </w:pPr>
      <w:r>
        <w:t xml:space="preserve">#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>-import filename=</w:t>
      </w:r>
      <w:proofErr w:type="spellStart"/>
      <w:r>
        <w:t>base_image_compute_new</w:t>
      </w:r>
      <w:proofErr w:type="spellEnd"/>
      <w:r>
        <w:t xml:space="preserve"> </w:t>
      </w:r>
    </w:p>
    <w:p w:rsidR="00935F94" w:rsidRDefault="00A21D2B" w:rsidP="00A21D2B">
      <w:pPr>
        <w:pStyle w:val="ListParagraph"/>
        <w:numPr>
          <w:ilvl w:val="0"/>
          <w:numId w:val="19"/>
        </w:numPr>
      </w:pPr>
      <w:r>
        <w:t xml:space="preserve"># </w:t>
      </w:r>
      <w:proofErr w:type="spellStart"/>
      <w:r w:rsidR="00935F94">
        <w:t>xe</w:t>
      </w:r>
      <w:proofErr w:type="spellEnd"/>
      <w:r w:rsidR="00935F94">
        <w:t xml:space="preserve"> </w:t>
      </w:r>
      <w:proofErr w:type="spellStart"/>
      <w:r w:rsidR="00935F94">
        <w:t>vm</w:t>
      </w:r>
      <w:proofErr w:type="spellEnd"/>
      <w:r w:rsidR="00935F94">
        <w:t xml:space="preserve">-start </w:t>
      </w:r>
      <w:proofErr w:type="spellStart"/>
      <w:r w:rsidR="00935F94">
        <w:t>uuid</w:t>
      </w:r>
      <w:proofErr w:type="spellEnd"/>
      <w:r w:rsidR="00935F94">
        <w:t>=&lt;</w:t>
      </w:r>
      <w:proofErr w:type="spellStart"/>
      <w:r w:rsidR="00935F94">
        <w:t>uuid</w:t>
      </w:r>
      <w:proofErr w:type="spellEnd"/>
      <w:r w:rsidR="00935F94">
        <w:t xml:space="preserve"> return in above step&gt;</w:t>
      </w:r>
    </w:p>
    <w:p w:rsidR="00935F94" w:rsidRDefault="00A21D2B" w:rsidP="00A21D2B">
      <w:pPr>
        <w:pStyle w:val="ListParagraph"/>
        <w:numPr>
          <w:ilvl w:val="0"/>
          <w:numId w:val="19"/>
        </w:numPr>
      </w:pPr>
      <w:r>
        <w:t xml:space="preserve"># </w:t>
      </w:r>
      <w:proofErr w:type="spellStart"/>
      <w:r w:rsidR="00935F94">
        <w:t>xe</w:t>
      </w:r>
      <w:proofErr w:type="spellEnd"/>
      <w:r w:rsidR="00935F94">
        <w:t xml:space="preserve"> console </w:t>
      </w:r>
      <w:proofErr w:type="spellStart"/>
      <w:r w:rsidR="00935F94">
        <w:t>uuid</w:t>
      </w:r>
      <w:proofErr w:type="spellEnd"/>
      <w:r w:rsidR="00935F94">
        <w:t>=&lt;</w:t>
      </w:r>
      <w:proofErr w:type="spellStart"/>
      <w:r w:rsidR="00935F94">
        <w:t>vm-uuid</w:t>
      </w:r>
      <w:proofErr w:type="spellEnd"/>
      <w:r w:rsidR="00935F94">
        <w:t>&gt;</w:t>
      </w:r>
    </w:p>
    <w:p w:rsidR="00A21D2B" w:rsidRDefault="00A21D2B" w:rsidP="00935F94">
      <w:r>
        <w:t>Configure compute VM using below mentioned steps:</w:t>
      </w:r>
    </w:p>
    <w:p w:rsidR="00935F94" w:rsidRDefault="00935F94" w:rsidP="00A21D2B">
      <w:pPr>
        <w:pStyle w:val="ListParagraph"/>
        <w:numPr>
          <w:ilvl w:val="0"/>
          <w:numId w:val="25"/>
        </w:numPr>
      </w:pPr>
      <w:r>
        <w:t>Configure the network</w:t>
      </w:r>
      <w:r w:rsidR="00931655">
        <w:t>,</w:t>
      </w:r>
      <w:r>
        <w:t xml:space="preserve"> if needed</w:t>
      </w:r>
    </w:p>
    <w:p w:rsidR="000C3B33" w:rsidRDefault="00CA0964" w:rsidP="00A21D2B">
      <w:pPr>
        <w:pStyle w:val="ListParagraph"/>
        <w:numPr>
          <w:ilvl w:val="0"/>
          <w:numId w:val="25"/>
        </w:numPr>
      </w:pPr>
      <w:r>
        <w:t>Check out ‘</w:t>
      </w:r>
      <w:r w:rsidR="00935F94">
        <w:t>Compute</w:t>
      </w:r>
      <w:r>
        <w:t>’</w:t>
      </w:r>
      <w:r w:rsidR="00935F94">
        <w:t xml:space="preserve"> </w:t>
      </w:r>
      <w:r w:rsidR="000C3B33">
        <w:t>directory (</w:t>
      </w:r>
      <w:r w:rsidR="000C3B33" w:rsidRPr="00EB3881">
        <w:t>from GIT_REPO_DEV_BRANCH/</w:t>
      </w:r>
      <w:proofErr w:type="spellStart"/>
      <w:r w:rsidR="000C3B33" w:rsidRPr="00EB3881">
        <w:t>mysteryhill</w:t>
      </w:r>
      <w:proofErr w:type="spellEnd"/>
      <w:r w:rsidR="000C3B33" w:rsidRPr="00EB3881">
        <w:t>/Setup-Standardization/</w:t>
      </w:r>
      <w:r w:rsidR="000C3B33">
        <w:t xml:space="preserve">Compute) </w:t>
      </w:r>
      <w:r w:rsidR="00935F94">
        <w:t>in /root/ directory</w:t>
      </w:r>
    </w:p>
    <w:p w:rsidR="00820480" w:rsidRDefault="00935F94" w:rsidP="00820480">
      <w:pPr>
        <w:pStyle w:val="ListParagraph"/>
        <w:numPr>
          <w:ilvl w:val="0"/>
          <w:numId w:val="25"/>
        </w:numPr>
      </w:pPr>
      <w:r>
        <w:t>Go to the /root/Compute/ directory and run ‘compute-config.sh’</w:t>
      </w:r>
    </w:p>
    <w:p w:rsidR="00935F94" w:rsidRDefault="00935F94" w:rsidP="00820480"/>
    <w:p w:rsidR="004C4DF3" w:rsidRDefault="004C4DF3" w:rsidP="004C4DF3">
      <w:pPr>
        <w:pStyle w:val="Heading2"/>
      </w:pPr>
      <w:r>
        <w:t>Controller Machine Configuration</w:t>
      </w:r>
    </w:p>
    <w:p w:rsidR="00C97C3C" w:rsidRPr="00C97C3C" w:rsidDel="00444E40" w:rsidRDefault="00C97C3C" w:rsidP="004C4DF3">
      <w:pPr>
        <w:rPr>
          <w:del w:id="0" w:author="Admkrushnakant" w:date="2014-07-03T18:16:00Z"/>
          <w:color w:val="FF0000"/>
        </w:rPr>
      </w:pPr>
      <w:del w:id="1" w:author="Admkrushnakant" w:date="2014-07-03T18:16:00Z">
        <w:r w:rsidRPr="00C97C3C" w:rsidDel="00444E40">
          <w:rPr>
            <w:color w:val="FF0000"/>
          </w:rPr>
          <w:delText xml:space="preserve">This is giving problem so </w:delText>
        </w:r>
        <w:r w:rsidR="00D14B42" w:rsidDel="00444E40">
          <w:rPr>
            <w:color w:val="FF0000"/>
          </w:rPr>
          <w:delText>skip this step</w:delText>
        </w:r>
        <w:r w:rsidRPr="00C97C3C" w:rsidDel="00444E40">
          <w:rPr>
            <w:color w:val="FF0000"/>
          </w:rPr>
          <w:delText xml:space="preserve"> for now</w:delText>
        </w:r>
      </w:del>
    </w:p>
    <w:p w:rsidR="004C4DF3" w:rsidRPr="00C97C3C" w:rsidRDefault="004C4DF3" w:rsidP="004C4DF3">
      <w:pPr>
        <w:rPr>
          <w:strike/>
        </w:rPr>
      </w:pPr>
      <w:r w:rsidRPr="00C97C3C">
        <w:rPr>
          <w:strike/>
        </w:rPr>
        <w:t>Once controller is setup as mentioned in the “</w:t>
      </w:r>
      <w:proofErr w:type="spellStart"/>
      <w:r w:rsidRPr="00C97C3C">
        <w:rPr>
          <w:strike/>
        </w:rPr>
        <w:t>OpenStack</w:t>
      </w:r>
      <w:proofErr w:type="spellEnd"/>
      <w:r w:rsidRPr="00C97C3C">
        <w:rPr>
          <w:strike/>
        </w:rPr>
        <w:t xml:space="preserve"> Setup”</w:t>
      </w:r>
      <w:r w:rsidR="00820480" w:rsidRPr="00C97C3C">
        <w:rPr>
          <w:strike/>
        </w:rPr>
        <w:t xml:space="preserve"> section,</w:t>
      </w:r>
      <w:r w:rsidRPr="00C97C3C">
        <w:rPr>
          <w:strike/>
        </w:rPr>
        <w:t xml:space="preserve"> </w:t>
      </w:r>
      <w:r w:rsidR="00820480" w:rsidRPr="00C97C3C">
        <w:rPr>
          <w:strike/>
        </w:rPr>
        <w:t>e</w:t>
      </w:r>
      <w:r w:rsidRPr="00C97C3C">
        <w:rPr>
          <w:strike/>
        </w:rPr>
        <w:t>xecute following command on controller machine</w:t>
      </w:r>
      <w:r w:rsidR="00820480" w:rsidRPr="00C97C3C">
        <w:rPr>
          <w:strike/>
        </w:rPr>
        <w:t>. Make sure that all compute services are running on Compute VM:</w:t>
      </w:r>
    </w:p>
    <w:p w:rsidR="004C4DF3" w:rsidRDefault="004C4DF3" w:rsidP="004C4DF3">
      <w:pPr>
        <w:rPr>
          <w:ins w:id="2" w:author="Admkrushnakant" w:date="2014-07-03T18:15:00Z"/>
          <w:strike/>
        </w:rPr>
      </w:pPr>
      <w:r w:rsidRPr="00C97C3C">
        <w:rPr>
          <w:strike/>
        </w:rPr>
        <w:t xml:space="preserve"># </w:t>
      </w:r>
      <w:proofErr w:type="gramStart"/>
      <w:r w:rsidRPr="00C97C3C">
        <w:rPr>
          <w:strike/>
        </w:rPr>
        <w:t>nova</w:t>
      </w:r>
      <w:proofErr w:type="gramEnd"/>
      <w:r w:rsidRPr="00C97C3C">
        <w:rPr>
          <w:strike/>
        </w:rPr>
        <w:t xml:space="preserve"> network-create </w:t>
      </w:r>
      <w:proofErr w:type="spellStart"/>
      <w:r w:rsidRPr="00C97C3C">
        <w:rPr>
          <w:strike/>
        </w:rPr>
        <w:t>vmnet</w:t>
      </w:r>
      <w:proofErr w:type="spellEnd"/>
      <w:r w:rsidRPr="00C97C3C">
        <w:rPr>
          <w:strike/>
        </w:rPr>
        <w:t xml:space="preserve"> --fixed-range-v4=10.35.34.0/24 --bridge-interface=xenbr0 --multi-host=T</w:t>
      </w:r>
    </w:p>
    <w:p w:rsidR="00444E40" w:rsidRDefault="00F863AF" w:rsidP="00444E40">
      <w:pPr>
        <w:autoSpaceDE w:val="0"/>
        <w:autoSpaceDN w:val="0"/>
        <w:adjustRightInd w:val="0"/>
        <w:rPr>
          <w:ins w:id="3" w:author="Admkrushnakant" w:date="2014-07-03T18:15:00Z"/>
          <w:rFonts w:ascii="Calibri" w:hAnsi="Calibri" w:cs="Calibri"/>
          <w:lang w:val="en" w:bidi="ar-SA"/>
        </w:rPr>
      </w:pPr>
      <w:proofErr w:type="gramStart"/>
      <w:ins w:id="4" w:author="Admkrushnakant" w:date="2014-07-03T20:04:00Z">
        <w:r w:rsidRPr="00F863AF">
          <w:rPr>
            <w:rFonts w:ascii="Calibri" w:hAnsi="Calibri" w:cs="Calibri"/>
            <w:lang w:val="en" w:bidi="ar-SA"/>
          </w:rPr>
          <w:lastRenderedPageBreak/>
          <w:t>nova</w:t>
        </w:r>
        <w:proofErr w:type="gramEnd"/>
        <w:r w:rsidRPr="00F863AF">
          <w:rPr>
            <w:rFonts w:ascii="Calibri" w:hAnsi="Calibri" w:cs="Calibri"/>
            <w:lang w:val="en" w:bidi="ar-SA"/>
          </w:rPr>
          <w:t xml:space="preserve"> network-create test --fixed-range-v4=192.168.1.0/24 --multi-host=T --bridge=xenbr0 --bridge-interface=eth1 --gateway=192.168.1.254 --dns1=192.168.0.4</w:t>
        </w:r>
      </w:ins>
    </w:p>
    <w:p w:rsidR="00444E40" w:rsidRDefault="00F863AF" w:rsidP="00444E40">
      <w:pPr>
        <w:rPr>
          <w:strike/>
        </w:rPr>
      </w:pPr>
      <w:ins w:id="5" w:author="Admkrushnakant" w:date="2014-07-03T18:15:00Z">
        <w:r>
          <w:rPr>
            <w:rFonts w:ascii="Calibri" w:hAnsi="Calibri" w:cs="Calibri"/>
            <w:lang w:val="en" w:bidi="ar-SA"/>
          </w:rPr>
          <w:t>Note:  Value of fixed</w:t>
        </w:r>
      </w:ins>
      <w:ins w:id="6" w:author="Admkrushnakant" w:date="2014-07-03T20:04:00Z">
        <w:r>
          <w:rPr>
            <w:rFonts w:ascii="Calibri" w:hAnsi="Calibri" w:cs="Calibri"/>
            <w:lang w:val="en" w:bidi="ar-SA"/>
          </w:rPr>
          <w:t>-</w:t>
        </w:r>
      </w:ins>
      <w:ins w:id="7" w:author="Admkrushnakant" w:date="2014-07-03T18:15:00Z">
        <w:r>
          <w:rPr>
            <w:rFonts w:ascii="Calibri" w:hAnsi="Calibri" w:cs="Calibri"/>
            <w:lang w:val="en" w:bidi="ar-SA"/>
          </w:rPr>
          <w:t>range</w:t>
        </w:r>
      </w:ins>
      <w:ins w:id="8" w:author="Admkrushnakant" w:date="2014-07-03T20:04:00Z">
        <w:r>
          <w:rPr>
            <w:rFonts w:ascii="Calibri" w:hAnsi="Calibri" w:cs="Calibri"/>
            <w:lang w:val="en" w:bidi="ar-SA"/>
          </w:rPr>
          <w:t>-</w:t>
        </w:r>
      </w:ins>
      <w:ins w:id="9" w:author="Admkrushnakant" w:date="2014-07-03T18:15:00Z">
        <w:r w:rsidR="00444E40">
          <w:rPr>
            <w:rFonts w:ascii="Calibri" w:hAnsi="Calibri" w:cs="Calibri"/>
            <w:lang w:val="en" w:bidi="ar-SA"/>
          </w:rPr>
          <w:t xml:space="preserve">v4 in </w:t>
        </w:r>
        <w:r w:rsidR="003C3ED5">
          <w:rPr>
            <w:rFonts w:ascii="Calibri" w:hAnsi="Calibri" w:cs="Calibri"/>
            <w:lang w:val="en" w:bidi="ar-SA"/>
          </w:rPr>
          <w:t>the above command should be the</w:t>
        </w:r>
        <w:r w:rsidR="00444E40">
          <w:rPr>
            <w:rFonts w:ascii="Calibri" w:hAnsi="Calibri" w:cs="Calibri"/>
            <w:lang w:val="en" w:bidi="ar-SA"/>
          </w:rPr>
          <w:t xml:space="preserve"> range specified in /</w:t>
        </w:r>
        <w:proofErr w:type="spellStart"/>
        <w:r w:rsidR="00444E40">
          <w:rPr>
            <w:rFonts w:ascii="Calibri" w:hAnsi="Calibri" w:cs="Calibri"/>
            <w:lang w:val="en" w:bidi="ar-SA"/>
          </w:rPr>
          <w:t>etc</w:t>
        </w:r>
        <w:proofErr w:type="spellEnd"/>
        <w:r w:rsidR="00444E40">
          <w:rPr>
            <w:rFonts w:ascii="Calibri" w:hAnsi="Calibri" w:cs="Calibri"/>
            <w:lang w:val="en" w:bidi="ar-SA"/>
          </w:rPr>
          <w:t>/</w:t>
        </w:r>
        <w:proofErr w:type="spellStart"/>
        <w:r w:rsidR="00444E40">
          <w:rPr>
            <w:rFonts w:ascii="Calibri" w:hAnsi="Calibri" w:cs="Calibri"/>
            <w:lang w:val="en" w:bidi="ar-SA"/>
          </w:rPr>
          <w:t>dhcp</w:t>
        </w:r>
        <w:proofErr w:type="spellEnd"/>
        <w:r w:rsidR="00444E40">
          <w:rPr>
            <w:rFonts w:ascii="Calibri" w:hAnsi="Calibri" w:cs="Calibri"/>
            <w:lang w:val="en" w:bidi="ar-SA"/>
          </w:rPr>
          <w:t>/</w:t>
        </w:r>
        <w:proofErr w:type="spellStart"/>
        <w:r w:rsidR="00444E40">
          <w:rPr>
            <w:rFonts w:ascii="Calibri" w:hAnsi="Calibri" w:cs="Calibri"/>
            <w:lang w:val="en" w:bidi="ar-SA"/>
          </w:rPr>
          <w:t>dhcpd.conf</w:t>
        </w:r>
        <w:proofErr w:type="spellEnd"/>
        <w:r w:rsidR="00444E40">
          <w:rPr>
            <w:rFonts w:ascii="Calibri" w:hAnsi="Calibri" w:cs="Calibri"/>
            <w:lang w:val="en" w:bidi="ar-SA"/>
          </w:rPr>
          <w:t xml:space="preserve"> file in DHCP server</w:t>
        </w:r>
      </w:ins>
    </w:p>
    <w:p w:rsidR="006B5890" w:rsidRDefault="006B5890" w:rsidP="006B5890">
      <w:pPr>
        <w:pStyle w:val="Heading1"/>
      </w:pPr>
      <w:r>
        <w:t>KVM Host Setup</w:t>
      </w:r>
    </w:p>
    <w:p w:rsidR="00226093" w:rsidRDefault="00226093" w:rsidP="00226093">
      <w:r>
        <w:t>This section describes how to setup KVM host and upgrade it to have all required components and code changes.</w:t>
      </w:r>
    </w:p>
    <w:p w:rsidR="00E8782C" w:rsidRDefault="00E8782C" w:rsidP="00E8782C">
      <w:r w:rsidRPr="00E8782C">
        <w:rPr>
          <w:b/>
          <w:bCs/>
        </w:rPr>
        <w:t>Note:</w:t>
      </w:r>
      <w:r>
        <w:t xml:space="preserve"> This is a physical machine. We will refer this machine as KVM-Host in the remaining document.</w:t>
      </w:r>
    </w:p>
    <w:p w:rsidR="00690F6C" w:rsidRPr="00690F6C" w:rsidRDefault="00690F6C" w:rsidP="00690F6C">
      <w:pPr>
        <w:pStyle w:val="Heading2"/>
      </w:pPr>
      <w:r>
        <w:t>Base KVM</w:t>
      </w:r>
      <w:r w:rsidR="00226093">
        <w:t xml:space="preserve"> Host Setup</w:t>
      </w:r>
    </w:p>
    <w:p w:rsidR="00690F6C" w:rsidRPr="00690F6C" w:rsidRDefault="00690F6C" w:rsidP="00690F6C">
      <w:r>
        <w:t xml:space="preserve">Follow below mentioned steps to setup KVM Host from </w:t>
      </w:r>
      <w:proofErr w:type="spellStart"/>
      <w:r>
        <w:t>iso</w:t>
      </w:r>
      <w:proofErr w:type="spellEnd"/>
      <w:r>
        <w:t xml:space="preserve"> image:</w:t>
      </w:r>
    </w:p>
    <w:p w:rsidR="00935F94" w:rsidRDefault="00935F94" w:rsidP="00690F6C">
      <w:pPr>
        <w:pStyle w:val="ListParagraph"/>
        <w:numPr>
          <w:ilvl w:val="0"/>
          <w:numId w:val="27"/>
        </w:numPr>
      </w:pPr>
      <w:r>
        <w:t xml:space="preserve">Create a bootable media using the </w:t>
      </w:r>
      <w:r w:rsidR="00344B61">
        <w:t xml:space="preserve">KVM </w:t>
      </w:r>
      <w:proofErr w:type="spellStart"/>
      <w:r>
        <w:t>iso</w:t>
      </w:r>
      <w:proofErr w:type="spellEnd"/>
      <w:r>
        <w:t xml:space="preserve"> (</w:t>
      </w:r>
      <w:r w:rsidR="00344B61" w:rsidRPr="006E4461">
        <w:rPr>
          <w:color w:val="FF0000"/>
        </w:rPr>
        <w:t>available at</w:t>
      </w:r>
      <w:r w:rsidR="00344B61">
        <w:rPr>
          <w:color w:val="FF0000"/>
        </w:rPr>
        <w:t xml:space="preserve"> … Check with Andrew/Kitty for location</w:t>
      </w:r>
      <w:r>
        <w:t>) using the ‘Steps to create bootable USB in Windows’ doc</w:t>
      </w:r>
    </w:p>
    <w:p w:rsidR="00935F94" w:rsidRDefault="00935F94" w:rsidP="00690F6C">
      <w:pPr>
        <w:pStyle w:val="ListParagraph"/>
        <w:numPr>
          <w:ilvl w:val="0"/>
          <w:numId w:val="27"/>
        </w:numPr>
      </w:pPr>
      <w:r>
        <w:t>Install the OS</w:t>
      </w:r>
    </w:p>
    <w:p w:rsidR="00344B61" w:rsidRPr="00226093" w:rsidRDefault="00344B61" w:rsidP="00344B61">
      <w:pPr>
        <w:pStyle w:val="Heading2"/>
      </w:pPr>
      <w:proofErr w:type="spellStart"/>
      <w:r>
        <w:t>RPCore</w:t>
      </w:r>
      <w:proofErr w:type="spellEnd"/>
      <w:r>
        <w:t xml:space="preserve"> and other integration related changes</w:t>
      </w:r>
    </w:p>
    <w:p w:rsidR="00344B61" w:rsidRDefault="00344B61" w:rsidP="00690F6C">
      <w:r>
        <w:t xml:space="preserve">Follow below steps to apply </w:t>
      </w:r>
      <w:proofErr w:type="spellStart"/>
      <w:r>
        <w:t>RPCore</w:t>
      </w:r>
      <w:proofErr w:type="spellEnd"/>
      <w:r>
        <w:t xml:space="preserve"> and other integration related changes:</w:t>
      </w:r>
    </w:p>
    <w:p w:rsidR="006D3D1F" w:rsidRDefault="006D3D1F" w:rsidP="006D3D1F">
      <w:pPr>
        <w:pStyle w:val="ListParagraph"/>
        <w:numPr>
          <w:ilvl w:val="0"/>
          <w:numId w:val="28"/>
        </w:numPr>
      </w:pPr>
      <w:r w:rsidRPr="006D3D1F">
        <w:t xml:space="preserve">Get the KVM directory from </w:t>
      </w:r>
      <w:proofErr w:type="spellStart"/>
      <w:r w:rsidRPr="006D3D1F">
        <w:t>git</w:t>
      </w:r>
      <w:proofErr w:type="spellEnd"/>
    </w:p>
    <w:p w:rsidR="006D3D1F" w:rsidRDefault="006D3D1F" w:rsidP="006D3D1F">
      <w:pPr>
        <w:pStyle w:val="ListParagraph"/>
        <w:numPr>
          <w:ilvl w:val="0"/>
          <w:numId w:val="28"/>
        </w:numPr>
      </w:pPr>
      <w:proofErr w:type="spellStart"/>
      <w:r w:rsidRPr="006D3D1F">
        <w:t>mkdir</w:t>
      </w:r>
      <w:proofErr w:type="spellEnd"/>
      <w:r w:rsidRPr="006D3D1F">
        <w:t xml:space="preserve"> /opt/RP</w:t>
      </w:r>
    </w:p>
    <w:p w:rsidR="006D3D1F" w:rsidRDefault="006D3D1F" w:rsidP="006D3D1F">
      <w:pPr>
        <w:pStyle w:val="ListParagraph"/>
        <w:numPr>
          <w:ilvl w:val="0"/>
          <w:numId w:val="28"/>
        </w:numPr>
      </w:pPr>
      <w:r w:rsidRPr="006D3D1F">
        <w:t xml:space="preserve">Get the </w:t>
      </w:r>
      <w:proofErr w:type="spellStart"/>
      <w:r w:rsidRPr="006D3D1F">
        <w:t>rpcore</w:t>
      </w:r>
      <w:proofErr w:type="spellEnd"/>
      <w:r w:rsidRPr="006D3D1F">
        <w:t xml:space="preserve"> directory from </w:t>
      </w:r>
      <w:proofErr w:type="spellStart"/>
      <w:r w:rsidRPr="006D3D1F">
        <w:t>git</w:t>
      </w:r>
      <w:proofErr w:type="spellEnd"/>
      <w:r w:rsidRPr="006D3D1F">
        <w:t>, copy it to /opt/RP directory and build it.</w:t>
      </w:r>
    </w:p>
    <w:p w:rsidR="00344B61" w:rsidRDefault="00935F94" w:rsidP="00935F94">
      <w:pPr>
        <w:pStyle w:val="ListParagraph"/>
        <w:numPr>
          <w:ilvl w:val="0"/>
          <w:numId w:val="28"/>
        </w:numPr>
      </w:pPr>
      <w:r>
        <w:t>Go to the '</w:t>
      </w:r>
      <w:proofErr w:type="spellStart"/>
      <w:r>
        <w:t>kvm</w:t>
      </w:r>
      <w:proofErr w:type="spellEnd"/>
      <w:r>
        <w:t>' directory</w:t>
      </w:r>
    </w:p>
    <w:p w:rsidR="00CA56D3" w:rsidRDefault="00935F94" w:rsidP="00CA56D3">
      <w:pPr>
        <w:pStyle w:val="ListParagraph"/>
      </w:pPr>
      <w:r>
        <w:t xml:space="preserve"># </w:t>
      </w:r>
      <w:proofErr w:type="gramStart"/>
      <w:r>
        <w:t>cd</w:t>
      </w:r>
      <w:proofErr w:type="gramEnd"/>
      <w:r>
        <w:t xml:space="preserve"> </w:t>
      </w:r>
      <w:proofErr w:type="spellStart"/>
      <w:r>
        <w:t>kvm</w:t>
      </w:r>
      <w:proofErr w:type="spellEnd"/>
    </w:p>
    <w:p w:rsidR="00CA56D3" w:rsidRDefault="00CA56D3" w:rsidP="00CA56D3">
      <w:pPr>
        <w:pStyle w:val="ListParagraph"/>
        <w:numPr>
          <w:ilvl w:val="0"/>
          <w:numId w:val="28"/>
        </w:numPr>
      </w:pPr>
      <w:r>
        <w:t>Upgrade the kernel to 3.11.0-19-generic using script 'kernel-upgrade.sh' and reboot system</w:t>
      </w:r>
    </w:p>
    <w:p w:rsidR="00CA56D3" w:rsidRDefault="00CA56D3" w:rsidP="00CA56D3">
      <w:pPr>
        <w:pStyle w:val="ListParagraph"/>
      </w:pPr>
      <w:r>
        <w:t># ./kernel-upgrade.sh</w:t>
      </w:r>
    </w:p>
    <w:p w:rsidR="006D3D1F" w:rsidRDefault="00CA56D3" w:rsidP="006D3D1F">
      <w:pPr>
        <w:pStyle w:val="ListParagraph"/>
      </w:pPr>
      <w:r>
        <w:t xml:space="preserve"># </w:t>
      </w:r>
      <w:proofErr w:type="gramStart"/>
      <w:r>
        <w:t>reboot</w:t>
      </w:r>
      <w:proofErr w:type="gramEnd"/>
    </w:p>
    <w:p w:rsidR="006D3D1F" w:rsidRDefault="006D3D1F" w:rsidP="006D3D1F">
      <w:pPr>
        <w:pStyle w:val="ListParagraph"/>
        <w:numPr>
          <w:ilvl w:val="0"/>
          <w:numId w:val="28"/>
        </w:numPr>
      </w:pPr>
      <w:r>
        <w:t xml:space="preserve">Run the 'kvm-setup.sh', it will install the </w:t>
      </w:r>
      <w:proofErr w:type="spellStart"/>
      <w:r>
        <w:t>kvm</w:t>
      </w:r>
      <w:proofErr w:type="spellEnd"/>
      <w:r>
        <w:t xml:space="preserve"> packages.</w:t>
      </w:r>
    </w:p>
    <w:p w:rsidR="006D3D1F" w:rsidRDefault="006D3D1F" w:rsidP="006D3D1F">
      <w:pPr>
        <w:pStyle w:val="ListParagraph"/>
      </w:pPr>
      <w:r>
        <w:t># ./kvm-setup.sh</w:t>
      </w:r>
    </w:p>
    <w:p w:rsidR="006D3D1F" w:rsidRDefault="006D3D1F" w:rsidP="006D3D1F">
      <w:pPr>
        <w:pStyle w:val="ListParagraph"/>
        <w:numPr>
          <w:ilvl w:val="0"/>
          <w:numId w:val="28"/>
        </w:numPr>
      </w:pPr>
      <w:r>
        <w:t xml:space="preserve">Run the 'kvm-config.sh', it will </w:t>
      </w:r>
      <w:proofErr w:type="gramStart"/>
      <w:r>
        <w:t>configures</w:t>
      </w:r>
      <w:proofErr w:type="gramEnd"/>
      <w:r>
        <w:t xml:space="preserve"> </w:t>
      </w:r>
      <w:proofErr w:type="spellStart"/>
      <w:r>
        <w:t>kvm</w:t>
      </w:r>
      <w:proofErr w:type="spellEnd"/>
      <w:r>
        <w:t xml:space="preserve"> setup. It will also start </w:t>
      </w:r>
      <w:proofErr w:type="spellStart"/>
      <w:r>
        <w:t>nontpmrpcore</w:t>
      </w:r>
      <w:proofErr w:type="spellEnd"/>
      <w:r>
        <w:t xml:space="preserve"> and </w:t>
      </w:r>
      <w:proofErr w:type="spellStart"/>
      <w:r>
        <w:t>rplistener</w:t>
      </w:r>
      <w:proofErr w:type="spellEnd"/>
    </w:p>
    <w:p w:rsidR="006D3D1F" w:rsidRDefault="006D3D1F" w:rsidP="006D3D1F">
      <w:pPr>
        <w:pStyle w:val="ListParagraph"/>
      </w:pPr>
      <w:r>
        <w:t xml:space="preserve">If you want to run the </w:t>
      </w:r>
      <w:proofErr w:type="spellStart"/>
      <w:r>
        <w:t>tpm</w:t>
      </w:r>
      <w:proofErr w:type="spellEnd"/>
      <w:r>
        <w:t xml:space="preserve"> </w:t>
      </w:r>
      <w:proofErr w:type="spellStart"/>
      <w:r>
        <w:t>rpcore</w:t>
      </w:r>
      <w:proofErr w:type="spellEnd"/>
    </w:p>
    <w:p w:rsidR="006D3D1F" w:rsidRDefault="006D3D1F" w:rsidP="006D3D1F">
      <w:pPr>
        <w:pStyle w:val="ListParagraph"/>
      </w:pPr>
      <w:r>
        <w:t xml:space="preserve">    </w:t>
      </w:r>
      <w:proofErr w:type="gramStart"/>
      <w:r>
        <w:t>a.  Set</w:t>
      </w:r>
      <w:proofErr w:type="gramEnd"/>
      <w:r>
        <w:t xml:space="preserve"> up </w:t>
      </w:r>
      <w:proofErr w:type="spellStart"/>
      <w:r>
        <w:t>rpcore</w:t>
      </w:r>
      <w:proofErr w:type="spellEnd"/>
      <w:r>
        <w:t xml:space="preserve"> manually first.</w:t>
      </w:r>
    </w:p>
    <w:p w:rsidR="006D3D1F" w:rsidRDefault="006D3D1F" w:rsidP="006D3D1F">
      <w:pPr>
        <w:pStyle w:val="ListParagraph"/>
      </w:pPr>
      <w:r>
        <w:t xml:space="preserve">    </w:t>
      </w:r>
      <w:proofErr w:type="gramStart"/>
      <w:r>
        <w:t>b.  Comment</w:t>
      </w:r>
      <w:proofErr w:type="gramEnd"/>
      <w:r>
        <w:t xml:space="preserve"> the line number 176 from kvm-config.sh which a function call to start </w:t>
      </w:r>
      <w:proofErr w:type="spellStart"/>
      <w:r>
        <w:t>nontpm</w:t>
      </w:r>
      <w:proofErr w:type="spellEnd"/>
      <w:r>
        <w:t xml:space="preserve">    </w:t>
      </w:r>
      <w:proofErr w:type="spellStart"/>
      <w:r>
        <w:t>rpcore</w:t>
      </w:r>
      <w:proofErr w:type="spellEnd"/>
      <w:r>
        <w:t>.</w:t>
      </w:r>
    </w:p>
    <w:p w:rsidR="006D3D1F" w:rsidRDefault="006D3D1F" w:rsidP="006D3D1F">
      <w:pPr>
        <w:pStyle w:val="ListParagraph"/>
      </w:pPr>
      <w:proofErr w:type="gramStart"/>
      <w:r>
        <w:t>then</w:t>
      </w:r>
      <w:proofErr w:type="gramEnd"/>
      <w:r>
        <w:t xml:space="preserve"> run the script</w:t>
      </w:r>
    </w:p>
    <w:p w:rsidR="006D3D1F" w:rsidRDefault="006D3D1F" w:rsidP="006D3D1F">
      <w:pPr>
        <w:pStyle w:val="ListParagraph"/>
      </w:pPr>
      <w:r>
        <w:t># ./kvm-config.sh</w:t>
      </w:r>
    </w:p>
    <w:p w:rsidR="00935F94" w:rsidRDefault="00935F94" w:rsidP="00344B61">
      <w:pPr>
        <w:pStyle w:val="ListParagraph"/>
        <w:numPr>
          <w:ilvl w:val="0"/>
          <w:numId w:val="28"/>
        </w:numPr>
      </w:pPr>
      <w:r>
        <w:t>Edit the ‘/</w:t>
      </w:r>
      <w:proofErr w:type="spellStart"/>
      <w:r>
        <w:t>etc</w:t>
      </w:r>
      <w:proofErr w:type="spellEnd"/>
      <w:r>
        <w:t>/network/interfaces’ to look like as below</w:t>
      </w:r>
    </w:p>
    <w:p w:rsidR="00935F94" w:rsidRDefault="00935F94" w:rsidP="00344B61">
      <w:pPr>
        <w:pStyle w:val="ListParagraph"/>
      </w:pPr>
      <w:r>
        <w:t>---------------------------------------</w:t>
      </w:r>
    </w:p>
    <w:p w:rsidR="00935F94" w:rsidRPr="00344B61" w:rsidRDefault="00935F94" w:rsidP="00344B61">
      <w:pPr>
        <w:pStyle w:val="ListParagraph"/>
        <w:rPr>
          <w:i/>
          <w:iCs/>
        </w:rPr>
      </w:pPr>
      <w:r w:rsidRPr="00344B61">
        <w:rPr>
          <w:i/>
          <w:iCs/>
        </w:rPr>
        <w:t xml:space="preserve"># </w:t>
      </w:r>
      <w:proofErr w:type="gramStart"/>
      <w:r w:rsidRPr="00344B61">
        <w:rPr>
          <w:i/>
          <w:iCs/>
        </w:rPr>
        <w:t>interfaces(</w:t>
      </w:r>
      <w:proofErr w:type="gramEnd"/>
      <w:r w:rsidRPr="00344B61">
        <w:rPr>
          <w:i/>
          <w:iCs/>
        </w:rPr>
        <w:t xml:space="preserve">5) file used by </w:t>
      </w:r>
      <w:proofErr w:type="spellStart"/>
      <w:r w:rsidRPr="00344B61">
        <w:rPr>
          <w:i/>
          <w:iCs/>
        </w:rPr>
        <w:t>ifup</w:t>
      </w:r>
      <w:proofErr w:type="spellEnd"/>
      <w:r w:rsidRPr="00344B61">
        <w:rPr>
          <w:i/>
          <w:iCs/>
        </w:rPr>
        <w:t xml:space="preserve">(8) and </w:t>
      </w:r>
      <w:proofErr w:type="spellStart"/>
      <w:r w:rsidRPr="00344B61">
        <w:rPr>
          <w:i/>
          <w:iCs/>
        </w:rPr>
        <w:t>ifdown</w:t>
      </w:r>
      <w:proofErr w:type="spellEnd"/>
      <w:r w:rsidRPr="00344B61">
        <w:rPr>
          <w:i/>
          <w:iCs/>
        </w:rPr>
        <w:t>(8)</w:t>
      </w:r>
    </w:p>
    <w:p w:rsidR="00935F94" w:rsidRPr="00344B61" w:rsidRDefault="00935F94" w:rsidP="00344B61">
      <w:pPr>
        <w:pStyle w:val="ListParagraph"/>
        <w:rPr>
          <w:i/>
          <w:iCs/>
        </w:rPr>
      </w:pPr>
      <w:proofErr w:type="gramStart"/>
      <w:r w:rsidRPr="00344B61">
        <w:rPr>
          <w:i/>
          <w:iCs/>
        </w:rPr>
        <w:lastRenderedPageBreak/>
        <w:t>auto</w:t>
      </w:r>
      <w:proofErr w:type="gramEnd"/>
      <w:r w:rsidRPr="00344B61">
        <w:rPr>
          <w:i/>
          <w:iCs/>
        </w:rPr>
        <w:t xml:space="preserve"> lo</w:t>
      </w:r>
    </w:p>
    <w:p w:rsidR="00935F94" w:rsidRPr="00344B61" w:rsidRDefault="00935F94" w:rsidP="00344B61">
      <w:pPr>
        <w:pStyle w:val="ListParagraph"/>
        <w:rPr>
          <w:i/>
          <w:iCs/>
        </w:rPr>
      </w:pPr>
      <w:proofErr w:type="spellStart"/>
      <w:proofErr w:type="gramStart"/>
      <w:r w:rsidRPr="00344B61">
        <w:rPr>
          <w:i/>
          <w:iCs/>
        </w:rPr>
        <w:t>iface</w:t>
      </w:r>
      <w:proofErr w:type="spellEnd"/>
      <w:proofErr w:type="gramEnd"/>
      <w:r w:rsidRPr="00344B61">
        <w:rPr>
          <w:i/>
          <w:iCs/>
        </w:rPr>
        <w:t xml:space="preserve"> lo </w:t>
      </w:r>
      <w:proofErr w:type="spellStart"/>
      <w:r w:rsidRPr="00344B61">
        <w:rPr>
          <w:i/>
          <w:iCs/>
        </w:rPr>
        <w:t>inet</w:t>
      </w:r>
      <w:proofErr w:type="spellEnd"/>
      <w:r w:rsidRPr="00344B61">
        <w:rPr>
          <w:i/>
          <w:iCs/>
        </w:rPr>
        <w:t xml:space="preserve"> loopback</w:t>
      </w:r>
    </w:p>
    <w:p w:rsidR="00935F94" w:rsidRPr="00344B61" w:rsidRDefault="00935F94" w:rsidP="00344B61">
      <w:pPr>
        <w:pStyle w:val="ListParagraph"/>
        <w:rPr>
          <w:i/>
          <w:iCs/>
        </w:rPr>
      </w:pPr>
      <w:proofErr w:type="gramStart"/>
      <w:r w:rsidRPr="00344B61">
        <w:rPr>
          <w:i/>
          <w:iCs/>
        </w:rPr>
        <w:t>auto</w:t>
      </w:r>
      <w:proofErr w:type="gramEnd"/>
      <w:r w:rsidRPr="00344B61">
        <w:rPr>
          <w:i/>
          <w:iCs/>
        </w:rPr>
        <w:t xml:space="preserve"> eth0</w:t>
      </w:r>
    </w:p>
    <w:p w:rsidR="00935F94" w:rsidRPr="00344B61" w:rsidRDefault="00935F94" w:rsidP="00344B61">
      <w:pPr>
        <w:pStyle w:val="ListParagraph"/>
        <w:rPr>
          <w:i/>
          <w:iCs/>
        </w:rPr>
      </w:pPr>
      <w:proofErr w:type="spellStart"/>
      <w:proofErr w:type="gramStart"/>
      <w:r w:rsidRPr="00344B61">
        <w:rPr>
          <w:i/>
          <w:iCs/>
        </w:rPr>
        <w:t>iface</w:t>
      </w:r>
      <w:proofErr w:type="spellEnd"/>
      <w:proofErr w:type="gramEnd"/>
      <w:r w:rsidRPr="00344B61">
        <w:rPr>
          <w:i/>
          <w:iCs/>
        </w:rPr>
        <w:t xml:space="preserve"> eth0 </w:t>
      </w:r>
      <w:proofErr w:type="spellStart"/>
      <w:r w:rsidRPr="00344B61">
        <w:rPr>
          <w:i/>
          <w:iCs/>
        </w:rPr>
        <w:t>inet</w:t>
      </w:r>
      <w:proofErr w:type="spellEnd"/>
      <w:r w:rsidRPr="00344B61">
        <w:rPr>
          <w:i/>
          <w:iCs/>
        </w:rPr>
        <w:t xml:space="preserve"> manual</w:t>
      </w:r>
    </w:p>
    <w:p w:rsidR="00935F94" w:rsidRPr="00344B61" w:rsidRDefault="00935F94" w:rsidP="00344B61">
      <w:pPr>
        <w:pStyle w:val="ListParagraph"/>
        <w:rPr>
          <w:i/>
          <w:iCs/>
        </w:rPr>
      </w:pPr>
      <w:proofErr w:type="gramStart"/>
      <w:r w:rsidRPr="00344B61">
        <w:rPr>
          <w:i/>
          <w:iCs/>
        </w:rPr>
        <w:t>auto</w:t>
      </w:r>
      <w:proofErr w:type="gramEnd"/>
      <w:r w:rsidRPr="00344B61">
        <w:rPr>
          <w:i/>
          <w:iCs/>
        </w:rPr>
        <w:t xml:space="preserve"> br100</w:t>
      </w:r>
    </w:p>
    <w:p w:rsidR="00935F94" w:rsidRPr="00344B61" w:rsidRDefault="00935F94" w:rsidP="00344B61">
      <w:pPr>
        <w:pStyle w:val="ListParagraph"/>
        <w:rPr>
          <w:i/>
          <w:iCs/>
        </w:rPr>
      </w:pPr>
      <w:proofErr w:type="spellStart"/>
      <w:proofErr w:type="gramStart"/>
      <w:r w:rsidRPr="00344B61">
        <w:rPr>
          <w:i/>
          <w:iCs/>
        </w:rPr>
        <w:t>iface</w:t>
      </w:r>
      <w:proofErr w:type="spellEnd"/>
      <w:proofErr w:type="gramEnd"/>
      <w:r w:rsidRPr="00344B61">
        <w:rPr>
          <w:i/>
          <w:iCs/>
        </w:rPr>
        <w:t xml:space="preserve"> br100 </w:t>
      </w:r>
      <w:proofErr w:type="spellStart"/>
      <w:r w:rsidRPr="00344B61">
        <w:rPr>
          <w:i/>
          <w:iCs/>
        </w:rPr>
        <w:t>inet</w:t>
      </w:r>
      <w:proofErr w:type="spellEnd"/>
      <w:r w:rsidRPr="00344B61">
        <w:rPr>
          <w:i/>
          <w:iCs/>
        </w:rPr>
        <w:t xml:space="preserve"> </w:t>
      </w:r>
      <w:proofErr w:type="spellStart"/>
      <w:r w:rsidRPr="00344B61">
        <w:rPr>
          <w:i/>
          <w:iCs/>
        </w:rPr>
        <w:t>dhcp</w:t>
      </w:r>
      <w:proofErr w:type="spellEnd"/>
    </w:p>
    <w:p w:rsidR="00935F94" w:rsidRPr="00344B61" w:rsidRDefault="00935F94" w:rsidP="00344B61">
      <w:pPr>
        <w:pStyle w:val="ListParagraph"/>
        <w:rPr>
          <w:i/>
          <w:iCs/>
        </w:rPr>
      </w:pPr>
      <w:proofErr w:type="spellStart"/>
      <w:r w:rsidRPr="00344B61">
        <w:rPr>
          <w:i/>
          <w:iCs/>
        </w:rPr>
        <w:t>bridge_ports</w:t>
      </w:r>
      <w:proofErr w:type="spellEnd"/>
      <w:r w:rsidRPr="00344B61">
        <w:rPr>
          <w:i/>
          <w:iCs/>
        </w:rPr>
        <w:t xml:space="preserve"> eth0</w:t>
      </w:r>
    </w:p>
    <w:p w:rsidR="00935F94" w:rsidRDefault="00935F94" w:rsidP="00344B61">
      <w:pPr>
        <w:pStyle w:val="ListParagraph"/>
      </w:pPr>
      <w:r>
        <w:t>-----------------------------------------</w:t>
      </w:r>
    </w:p>
    <w:p w:rsidR="00935F94" w:rsidRDefault="00935F94" w:rsidP="00344B61">
      <w:pPr>
        <w:pStyle w:val="ListParagraph"/>
        <w:numPr>
          <w:ilvl w:val="0"/>
          <w:numId w:val="28"/>
        </w:numPr>
      </w:pPr>
      <w:r>
        <w:t>Reboot the machine</w:t>
      </w:r>
    </w:p>
    <w:p w:rsidR="00E377ED" w:rsidRDefault="00935F94" w:rsidP="00935F94">
      <w:pPr>
        <w:pStyle w:val="ListParagraph"/>
        <w:numPr>
          <w:ilvl w:val="0"/>
          <w:numId w:val="28"/>
        </w:numPr>
      </w:pPr>
      <w:r>
        <w:t>After reboot execute the following command</w:t>
      </w:r>
    </w:p>
    <w:p w:rsidR="00935F94" w:rsidRDefault="00935F94" w:rsidP="00E377ED">
      <w:pPr>
        <w:pStyle w:val="ListParagraph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nova:nova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libvirt</w:t>
      </w:r>
      <w:proofErr w:type="spellEnd"/>
      <w:r>
        <w:t>/</w:t>
      </w:r>
    </w:p>
    <w:p w:rsidR="00935F94" w:rsidRDefault="00935F94" w:rsidP="00E377ED">
      <w:pPr>
        <w:pStyle w:val="ListParagraph"/>
        <w:numPr>
          <w:ilvl w:val="0"/>
          <w:numId w:val="28"/>
        </w:numPr>
      </w:pPr>
      <w:r>
        <w:t>Restart the nova services</w:t>
      </w:r>
    </w:p>
    <w:p w:rsidR="00935F94" w:rsidRDefault="00935F94" w:rsidP="00E377ED">
      <w:pPr>
        <w:pStyle w:val="ListParagraph"/>
      </w:pPr>
      <w:r>
        <w:t xml:space="preserve"># </w:t>
      </w:r>
      <w:proofErr w:type="gramStart"/>
      <w:r>
        <w:t>service</w:t>
      </w:r>
      <w:proofErr w:type="gramEnd"/>
      <w:r>
        <w:t xml:space="preserve"> nova-</w:t>
      </w:r>
      <w:proofErr w:type="spellStart"/>
      <w:r>
        <w:t>api</w:t>
      </w:r>
      <w:proofErr w:type="spellEnd"/>
      <w:r>
        <w:t>-metadata restart</w:t>
      </w:r>
    </w:p>
    <w:p w:rsidR="00935F94" w:rsidRDefault="00935F94" w:rsidP="00E377ED">
      <w:pPr>
        <w:pStyle w:val="ListParagraph"/>
      </w:pPr>
      <w:r>
        <w:t xml:space="preserve"># </w:t>
      </w:r>
      <w:proofErr w:type="gramStart"/>
      <w:r>
        <w:t>service</w:t>
      </w:r>
      <w:proofErr w:type="gramEnd"/>
      <w:r>
        <w:t xml:space="preserve"> nova-network restart</w:t>
      </w:r>
    </w:p>
    <w:p w:rsidR="00935F94" w:rsidRDefault="00935F94" w:rsidP="00E377ED">
      <w:pPr>
        <w:pStyle w:val="ListParagraph"/>
      </w:pPr>
      <w:r>
        <w:t xml:space="preserve"># </w:t>
      </w:r>
      <w:proofErr w:type="gramStart"/>
      <w:r>
        <w:t>service</w:t>
      </w:r>
      <w:proofErr w:type="gramEnd"/>
      <w:r>
        <w:t xml:space="preserve"> nova-compute restart</w:t>
      </w:r>
    </w:p>
    <w:p w:rsidR="001F0ACF" w:rsidRDefault="001F0ACF" w:rsidP="001F0ACF">
      <w:pPr>
        <w:pStyle w:val="Heading2"/>
      </w:pPr>
      <w:r>
        <w:t>Controller Machine Configuration</w:t>
      </w:r>
    </w:p>
    <w:p w:rsidR="00610DC0" w:rsidRPr="00610DC0" w:rsidDel="00444E40" w:rsidRDefault="00610DC0" w:rsidP="00610DC0">
      <w:pPr>
        <w:rPr>
          <w:del w:id="10" w:author="Admkrushnakant" w:date="2014-07-03T18:16:00Z"/>
          <w:color w:val="FF0000"/>
        </w:rPr>
      </w:pPr>
      <w:del w:id="11" w:author="Admkrushnakant" w:date="2014-07-03T18:16:00Z">
        <w:r w:rsidRPr="00C97C3C" w:rsidDel="00444E40">
          <w:rPr>
            <w:color w:val="FF0000"/>
          </w:rPr>
          <w:delText xml:space="preserve">This is giving problem so </w:delText>
        </w:r>
        <w:r w:rsidDel="00444E40">
          <w:rPr>
            <w:color w:val="FF0000"/>
          </w:rPr>
          <w:delText>skip this step</w:delText>
        </w:r>
        <w:r w:rsidRPr="00C97C3C" w:rsidDel="00444E40">
          <w:rPr>
            <w:color w:val="FF0000"/>
          </w:rPr>
          <w:delText xml:space="preserve"> for now</w:delText>
        </w:r>
      </w:del>
    </w:p>
    <w:p w:rsidR="001F0ACF" w:rsidRPr="00610DC0" w:rsidRDefault="001F0ACF" w:rsidP="001F0ACF">
      <w:pPr>
        <w:rPr>
          <w:strike/>
        </w:rPr>
      </w:pPr>
      <w:r w:rsidRPr="00610DC0">
        <w:rPr>
          <w:strike/>
        </w:rPr>
        <w:t>When all compute services are running on KVM Host, run the nova network-create command on Controller machine:</w:t>
      </w:r>
    </w:p>
    <w:p w:rsidR="001F0ACF" w:rsidRDefault="001F0ACF" w:rsidP="001F0ACF">
      <w:pPr>
        <w:rPr>
          <w:ins w:id="12" w:author="Admkrushnakant" w:date="2014-07-03T18:16:00Z"/>
          <w:strike/>
        </w:rPr>
      </w:pPr>
      <w:r w:rsidRPr="00610DC0">
        <w:rPr>
          <w:strike/>
        </w:rPr>
        <w:t xml:space="preserve"># </w:t>
      </w:r>
      <w:proofErr w:type="gramStart"/>
      <w:r w:rsidRPr="00610DC0">
        <w:rPr>
          <w:strike/>
        </w:rPr>
        <w:t>nova</w:t>
      </w:r>
      <w:proofErr w:type="gramEnd"/>
      <w:r w:rsidRPr="00610DC0">
        <w:rPr>
          <w:strike/>
        </w:rPr>
        <w:t xml:space="preserve"> network-create </w:t>
      </w:r>
      <w:proofErr w:type="spellStart"/>
      <w:r w:rsidRPr="00610DC0">
        <w:rPr>
          <w:strike/>
        </w:rPr>
        <w:t>vmnet</w:t>
      </w:r>
      <w:proofErr w:type="spellEnd"/>
      <w:r w:rsidRPr="00610DC0">
        <w:rPr>
          <w:strike/>
        </w:rPr>
        <w:t xml:space="preserve"> --fixed-range-v4=10.35.35.0/24 --bridge-interface=br100 --multi-host=T</w:t>
      </w:r>
    </w:p>
    <w:p w:rsidR="003C3ED5" w:rsidRDefault="003C3ED5" w:rsidP="003C3ED5">
      <w:pPr>
        <w:autoSpaceDE w:val="0"/>
        <w:autoSpaceDN w:val="0"/>
        <w:adjustRightInd w:val="0"/>
        <w:rPr>
          <w:ins w:id="13" w:author="Admkrushnakant" w:date="2014-07-03T20:07:00Z"/>
          <w:rFonts w:ascii="Calibri" w:hAnsi="Calibri" w:cs="Calibri"/>
          <w:lang w:val="en" w:bidi="ar-SA"/>
        </w:rPr>
      </w:pPr>
      <w:proofErr w:type="gramStart"/>
      <w:ins w:id="14" w:author="Admkrushnakant" w:date="2014-07-03T20:07:00Z">
        <w:r w:rsidRPr="00F863AF">
          <w:rPr>
            <w:rFonts w:ascii="Calibri" w:hAnsi="Calibri" w:cs="Calibri"/>
            <w:lang w:val="en" w:bidi="ar-SA"/>
          </w:rPr>
          <w:t>nova</w:t>
        </w:r>
        <w:proofErr w:type="gramEnd"/>
        <w:r w:rsidRPr="00F863AF">
          <w:rPr>
            <w:rFonts w:ascii="Calibri" w:hAnsi="Calibri" w:cs="Calibri"/>
            <w:lang w:val="en" w:bidi="ar-SA"/>
          </w:rPr>
          <w:t xml:space="preserve"> network-create test --fixed-range-v4=192.168.1.0/24 --multi-host=T --bridge=xenbr0 --bridge-interface=eth1 --gateway=192.168.1.254 --dns1=192.168.0.4</w:t>
        </w:r>
      </w:ins>
    </w:p>
    <w:p w:rsidR="00444E40" w:rsidRPr="00610DC0" w:rsidDel="003C3ED5" w:rsidRDefault="003C3ED5" w:rsidP="00444E40">
      <w:pPr>
        <w:rPr>
          <w:del w:id="15" w:author="Admkrushnakant" w:date="2014-07-03T20:07:00Z"/>
          <w:strike/>
        </w:rPr>
      </w:pPr>
      <w:ins w:id="16" w:author="Admkrushnakant" w:date="2014-07-03T20:07:00Z">
        <w:r>
          <w:rPr>
            <w:rFonts w:ascii="Calibri" w:hAnsi="Calibri" w:cs="Calibri"/>
            <w:lang w:val="en" w:bidi="ar-SA"/>
          </w:rPr>
          <w:t>Note:  Value of fixed-range-v4 in the above command should be the range specified in /</w:t>
        </w:r>
        <w:proofErr w:type="spellStart"/>
        <w:r>
          <w:rPr>
            <w:rFonts w:ascii="Calibri" w:hAnsi="Calibri" w:cs="Calibri"/>
            <w:lang w:val="en" w:bidi="ar-SA"/>
          </w:rPr>
          <w:t>etc</w:t>
        </w:r>
        <w:proofErr w:type="spellEnd"/>
        <w:r>
          <w:rPr>
            <w:rFonts w:ascii="Calibri" w:hAnsi="Calibri" w:cs="Calibri"/>
            <w:lang w:val="en" w:bidi="ar-SA"/>
          </w:rPr>
          <w:t>/</w:t>
        </w:r>
        <w:proofErr w:type="spellStart"/>
        <w:r>
          <w:rPr>
            <w:rFonts w:ascii="Calibri" w:hAnsi="Calibri" w:cs="Calibri"/>
            <w:lang w:val="en" w:bidi="ar-SA"/>
          </w:rPr>
          <w:t>dhcp</w:t>
        </w:r>
        <w:proofErr w:type="spellEnd"/>
        <w:r>
          <w:rPr>
            <w:rFonts w:ascii="Calibri" w:hAnsi="Calibri" w:cs="Calibri"/>
            <w:lang w:val="en" w:bidi="ar-SA"/>
          </w:rPr>
          <w:t>/</w:t>
        </w:r>
        <w:proofErr w:type="spellStart"/>
        <w:r>
          <w:rPr>
            <w:rFonts w:ascii="Calibri" w:hAnsi="Calibri" w:cs="Calibri"/>
            <w:lang w:val="en" w:bidi="ar-SA"/>
          </w:rPr>
          <w:t>dhcpd.conf</w:t>
        </w:r>
        <w:proofErr w:type="spellEnd"/>
        <w:r>
          <w:rPr>
            <w:rFonts w:ascii="Calibri" w:hAnsi="Calibri" w:cs="Calibri"/>
            <w:lang w:val="en" w:bidi="ar-SA"/>
          </w:rPr>
          <w:t xml:space="preserve"> file in DHCP server</w:t>
        </w:r>
      </w:ins>
      <w:bookmarkStart w:id="17" w:name="_GoBack"/>
      <w:bookmarkEnd w:id="17"/>
    </w:p>
    <w:p w:rsidR="001F0ACF" w:rsidRDefault="001F0ACF" w:rsidP="001F0ACF"/>
    <w:p w:rsidR="006B5890" w:rsidRDefault="006B5890" w:rsidP="006B5890">
      <w:pPr>
        <w:pStyle w:val="Heading1"/>
      </w:pPr>
      <w:proofErr w:type="spellStart"/>
      <w:r>
        <w:t>MtWilson</w:t>
      </w:r>
      <w:proofErr w:type="spellEnd"/>
      <w:r>
        <w:t xml:space="preserve"> Setup</w:t>
      </w:r>
    </w:p>
    <w:p w:rsidR="006B5890" w:rsidRDefault="006F7310" w:rsidP="006B5890">
      <w:r>
        <w:t>TBD</w:t>
      </w:r>
    </w:p>
    <w:p w:rsidR="006B5890" w:rsidRDefault="006F7310" w:rsidP="006B5890">
      <w:pPr>
        <w:pStyle w:val="Heading1"/>
      </w:pPr>
      <w:r>
        <w:t>MH Server (KMS)</w:t>
      </w:r>
      <w:r w:rsidR="006B5890">
        <w:t xml:space="preserve"> Setup</w:t>
      </w:r>
    </w:p>
    <w:p w:rsidR="006F7310" w:rsidRPr="006F7310" w:rsidRDefault="006F7310" w:rsidP="006F7310">
      <w:r>
        <w:t>TBD</w:t>
      </w:r>
    </w:p>
    <w:p w:rsidR="006F7310" w:rsidRPr="006F7310" w:rsidRDefault="006F7310" w:rsidP="006F7310">
      <w:pPr>
        <w:pStyle w:val="Heading1"/>
      </w:pPr>
      <w:r>
        <w:t>MH Client Setup</w:t>
      </w:r>
    </w:p>
    <w:p w:rsidR="006B5890" w:rsidRDefault="006F7310" w:rsidP="006B5890">
      <w:r>
        <w:t>TBD</w:t>
      </w:r>
    </w:p>
    <w:p w:rsidR="006B5890" w:rsidRDefault="006B5890" w:rsidP="006B5890">
      <w:pPr>
        <w:pStyle w:val="Heading1"/>
      </w:pPr>
      <w:r>
        <w:lastRenderedPageBreak/>
        <w:t>Important Scripts</w:t>
      </w:r>
    </w:p>
    <w:p w:rsidR="006B5890" w:rsidRDefault="006B5890" w:rsidP="006B5890">
      <w:r>
        <w:t>This section contains information related to useful scripts.</w:t>
      </w:r>
    </w:p>
    <w:p w:rsidR="006B5890" w:rsidRDefault="006B5890" w:rsidP="006B5890">
      <w:pPr>
        <w:pStyle w:val="Heading2"/>
      </w:pPr>
      <w:r>
        <w:t>Installation Related Scripts</w:t>
      </w:r>
    </w:p>
    <w:p w:rsidR="006B5890" w:rsidRDefault="00004628" w:rsidP="006B5890">
      <w:r>
        <w:t>TBD</w:t>
      </w:r>
    </w:p>
    <w:p w:rsidR="006B5890" w:rsidRDefault="00907C9C" w:rsidP="00907C9C">
      <w:pPr>
        <w:pStyle w:val="Heading2"/>
      </w:pPr>
      <w:r>
        <w:t>Scripts to perform operations on different components</w:t>
      </w:r>
    </w:p>
    <w:p w:rsidR="00004628" w:rsidRPr="00004628" w:rsidRDefault="00004628" w:rsidP="00004628">
      <w:r>
        <w:t>TBD</w:t>
      </w:r>
    </w:p>
    <w:p w:rsidR="006B5890" w:rsidRDefault="006B5890" w:rsidP="006B5890">
      <w:pPr>
        <w:pStyle w:val="Heading1"/>
      </w:pPr>
      <w:r>
        <w:t>Basic Test</w:t>
      </w:r>
      <w:r w:rsidR="005D3688">
        <w:t xml:space="preserve"> of Setup</w:t>
      </w:r>
    </w:p>
    <w:p w:rsidR="007D7134" w:rsidRDefault="007D7134" w:rsidP="006B5890">
      <w:r>
        <w:t>Following processes needs to be running on mentioned systems:</w:t>
      </w:r>
    </w:p>
    <w:p w:rsidR="00DE58F3" w:rsidRDefault="00DE58F3" w:rsidP="006B5890">
      <w:r>
        <w:t xml:space="preserve">Component Name: </w:t>
      </w:r>
      <w:proofErr w:type="spellStart"/>
      <w:r w:rsidR="00D00CA7">
        <w:t>Xen</w:t>
      </w:r>
      <w:proofErr w:type="spellEnd"/>
      <w:r w:rsidR="00D00CA7">
        <w:t xml:space="preserve"> – dom0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  <w:gridCol w:w="1058"/>
        <w:gridCol w:w="5870"/>
      </w:tblGrid>
      <w:tr w:rsidR="003A00F7" w:rsidTr="00AF4C3F">
        <w:tc>
          <w:tcPr>
            <w:tcW w:w="2630" w:type="dxa"/>
          </w:tcPr>
          <w:p w:rsidR="003A00F7" w:rsidRDefault="003A00F7" w:rsidP="006B5890">
            <w:r>
              <w:t>Process Name</w:t>
            </w:r>
          </w:p>
        </w:tc>
        <w:tc>
          <w:tcPr>
            <w:tcW w:w="1058" w:type="dxa"/>
          </w:tcPr>
          <w:p w:rsidR="003A00F7" w:rsidRDefault="003A00F7" w:rsidP="006B5890">
            <w:r>
              <w:t>Port</w:t>
            </w:r>
          </w:p>
        </w:tc>
        <w:tc>
          <w:tcPr>
            <w:tcW w:w="5870" w:type="dxa"/>
          </w:tcPr>
          <w:p w:rsidR="003A00F7" w:rsidRDefault="003A00F7" w:rsidP="004419B8">
            <w:r>
              <w:t>Useful Information</w:t>
            </w:r>
          </w:p>
        </w:tc>
      </w:tr>
      <w:tr w:rsidR="00B74A9B" w:rsidTr="00AF4C3F">
        <w:tc>
          <w:tcPr>
            <w:tcW w:w="2630" w:type="dxa"/>
          </w:tcPr>
          <w:p w:rsidR="00B74A9B" w:rsidRDefault="00FA5E92" w:rsidP="00926845">
            <w:proofErr w:type="spellStart"/>
            <w:r>
              <w:t>T</w:t>
            </w:r>
            <w:r w:rsidR="00C354DF">
              <w:t>csd</w:t>
            </w:r>
            <w:proofErr w:type="spellEnd"/>
          </w:p>
        </w:tc>
        <w:tc>
          <w:tcPr>
            <w:tcW w:w="1058" w:type="dxa"/>
          </w:tcPr>
          <w:p w:rsidR="00B74A9B" w:rsidRDefault="00B74A9B" w:rsidP="00926845">
            <w:r>
              <w:t>30003</w:t>
            </w:r>
          </w:p>
        </w:tc>
        <w:tc>
          <w:tcPr>
            <w:tcW w:w="5870" w:type="dxa"/>
          </w:tcPr>
          <w:p w:rsidR="00B74A9B" w:rsidRDefault="00B74A9B" w:rsidP="00926845">
            <w:proofErr w:type="spellStart"/>
            <w:r>
              <w:t>tcsd</w:t>
            </w:r>
            <w:proofErr w:type="spellEnd"/>
            <w:r>
              <w:t xml:space="preserve"> daemon needs to be started before starting </w:t>
            </w:r>
            <w:proofErr w:type="spellStart"/>
            <w:r>
              <w:t>RPCore</w:t>
            </w:r>
            <w:proofErr w:type="spellEnd"/>
          </w:p>
          <w:p w:rsidR="00B74A9B" w:rsidRDefault="00B74A9B" w:rsidP="00926845"/>
          <w:p w:rsidR="00B74A9B" w:rsidRDefault="00B74A9B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trousers start/stop/restart</w:t>
            </w:r>
          </w:p>
        </w:tc>
      </w:tr>
      <w:tr w:rsidR="003A00F7" w:rsidTr="00AF4C3F">
        <w:tc>
          <w:tcPr>
            <w:tcW w:w="2630" w:type="dxa"/>
          </w:tcPr>
          <w:p w:rsidR="003A00F7" w:rsidRDefault="003A00F7" w:rsidP="006B5890">
            <w:proofErr w:type="spellStart"/>
            <w:r>
              <w:t>RPCore</w:t>
            </w:r>
            <w:proofErr w:type="spellEnd"/>
          </w:p>
        </w:tc>
        <w:tc>
          <w:tcPr>
            <w:tcW w:w="1058" w:type="dxa"/>
          </w:tcPr>
          <w:p w:rsidR="003A00F7" w:rsidRDefault="003A00F7" w:rsidP="006B5890">
            <w:r>
              <w:t>16005</w:t>
            </w:r>
          </w:p>
        </w:tc>
        <w:tc>
          <w:tcPr>
            <w:tcW w:w="5870" w:type="dxa"/>
          </w:tcPr>
          <w:p w:rsidR="003A00F7" w:rsidRDefault="003A00F7" w:rsidP="006B5890">
            <w:proofErr w:type="spellStart"/>
            <w:r>
              <w:t>Tcsd</w:t>
            </w:r>
            <w:proofErr w:type="spellEnd"/>
            <w:r>
              <w:t xml:space="preserve"> needs to be started before starting </w:t>
            </w:r>
            <w:proofErr w:type="spellStart"/>
            <w:r>
              <w:t>RPCore</w:t>
            </w:r>
            <w:proofErr w:type="spellEnd"/>
            <w:r>
              <w:t>.</w:t>
            </w:r>
          </w:p>
          <w:p w:rsidR="003A00F7" w:rsidRDefault="003A00F7" w:rsidP="006B5890"/>
          <w:p w:rsidR="003A00F7" w:rsidRDefault="003A00F7" w:rsidP="006B5890">
            <w:r>
              <w:t xml:space="preserve">To start </w:t>
            </w:r>
            <w:proofErr w:type="spellStart"/>
            <w:r>
              <w:t>RPCore</w:t>
            </w:r>
            <w:proofErr w:type="spellEnd"/>
            <w:r>
              <w:t xml:space="preserve"> service execute following command from $</w:t>
            </w:r>
            <w:proofErr w:type="spellStart"/>
            <w:r>
              <w:t>rpcore_root</w:t>
            </w:r>
            <w:proofErr w:type="spellEnd"/>
            <w:r>
              <w:t>/bin/debug/:</w:t>
            </w:r>
          </w:p>
          <w:p w:rsidR="003A00F7" w:rsidRDefault="003A00F7" w:rsidP="006B5890"/>
          <w:p w:rsidR="003A00F7" w:rsidRDefault="003A00F7" w:rsidP="006B5890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r w:rsidRPr="00DE58F3">
              <w:t>./</w:t>
            </w:r>
            <w:proofErr w:type="spellStart"/>
            <w:r w:rsidRPr="00DE58F3">
              <w:t>tcsd-rpcoresvc</w:t>
            </w:r>
            <w:proofErr w:type="spellEnd"/>
          </w:p>
        </w:tc>
      </w:tr>
      <w:tr w:rsidR="00B74A9B" w:rsidTr="00AF4C3F">
        <w:tc>
          <w:tcPr>
            <w:tcW w:w="2630" w:type="dxa"/>
          </w:tcPr>
          <w:p w:rsidR="00B74A9B" w:rsidRDefault="00B74A9B" w:rsidP="00926845">
            <w:r>
              <w:t>XAPI</w:t>
            </w:r>
          </w:p>
        </w:tc>
        <w:tc>
          <w:tcPr>
            <w:tcW w:w="1058" w:type="dxa"/>
          </w:tcPr>
          <w:p w:rsidR="00B74A9B" w:rsidRDefault="00B74A9B" w:rsidP="00926845">
            <w:r>
              <w:t>80</w:t>
            </w:r>
          </w:p>
        </w:tc>
        <w:tc>
          <w:tcPr>
            <w:tcW w:w="5870" w:type="dxa"/>
          </w:tcPr>
          <w:p w:rsidR="00B74A9B" w:rsidRDefault="00B74A9B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proofErr w:type="spellStart"/>
            <w:r>
              <w:t>xcp-xapi</w:t>
            </w:r>
            <w:proofErr w:type="spellEnd"/>
            <w:r>
              <w:t xml:space="preserve"> start/stop/restart</w:t>
            </w:r>
          </w:p>
        </w:tc>
      </w:tr>
      <w:tr w:rsidR="003A00F7" w:rsidTr="00AF4C3F">
        <w:tc>
          <w:tcPr>
            <w:tcW w:w="2630" w:type="dxa"/>
          </w:tcPr>
          <w:p w:rsidR="003A00F7" w:rsidRDefault="003A00F7" w:rsidP="006B5890">
            <w:proofErr w:type="spellStart"/>
            <w:r>
              <w:t>xapi_access_control_proxy</w:t>
            </w:r>
            <w:proofErr w:type="spellEnd"/>
          </w:p>
        </w:tc>
        <w:tc>
          <w:tcPr>
            <w:tcW w:w="1058" w:type="dxa"/>
          </w:tcPr>
          <w:p w:rsidR="003A00F7" w:rsidRDefault="003A00F7" w:rsidP="006B5890">
            <w:r>
              <w:t>8080</w:t>
            </w:r>
          </w:p>
        </w:tc>
        <w:tc>
          <w:tcPr>
            <w:tcW w:w="5870" w:type="dxa"/>
          </w:tcPr>
          <w:p w:rsidR="003A00F7" w:rsidRDefault="003A00F7" w:rsidP="006B5890">
            <w:r>
              <w:t xml:space="preserve">XAPI needs to be started before starting </w:t>
            </w:r>
            <w:proofErr w:type="spellStart"/>
            <w:r>
              <w:t>xapi</w:t>
            </w:r>
            <w:proofErr w:type="spellEnd"/>
            <w:r>
              <w:t>-access-control-proxy</w:t>
            </w:r>
          </w:p>
          <w:p w:rsidR="003A00F7" w:rsidRDefault="003A00F7" w:rsidP="006B5890"/>
          <w:p w:rsidR="003A00F7" w:rsidRDefault="003A00F7" w:rsidP="006B5890">
            <w:r>
              <w:t xml:space="preserve">Start XAPI Access Control proxy using following command from </w:t>
            </w:r>
            <w:proofErr w:type="spellStart"/>
            <w:r>
              <w:t>xapi</w:t>
            </w:r>
            <w:proofErr w:type="spellEnd"/>
            <w:r>
              <w:t>-access-control-proxy:</w:t>
            </w:r>
          </w:p>
          <w:p w:rsidR="003A00F7" w:rsidRDefault="003A00F7" w:rsidP="006B5890"/>
          <w:p w:rsidR="003A00F7" w:rsidRDefault="003A00F7" w:rsidP="00DE58F3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./</w:t>
            </w:r>
            <w:r w:rsidRPr="00DE58F3">
              <w:t>xapi-access-control.py</w:t>
            </w:r>
          </w:p>
        </w:tc>
      </w:tr>
      <w:tr w:rsidR="003A00F7" w:rsidTr="00AF4C3F">
        <w:tc>
          <w:tcPr>
            <w:tcW w:w="2630" w:type="dxa"/>
          </w:tcPr>
          <w:p w:rsidR="003A00F7" w:rsidRDefault="003A00F7" w:rsidP="006B5890">
            <w:r>
              <w:t>OVS – TBD --</w:t>
            </w:r>
          </w:p>
        </w:tc>
        <w:tc>
          <w:tcPr>
            <w:tcW w:w="1058" w:type="dxa"/>
          </w:tcPr>
          <w:p w:rsidR="003A00F7" w:rsidRDefault="003A00F7" w:rsidP="006B5890">
            <w:r>
              <w:t>6633</w:t>
            </w:r>
          </w:p>
        </w:tc>
        <w:tc>
          <w:tcPr>
            <w:tcW w:w="5870" w:type="dxa"/>
          </w:tcPr>
          <w:p w:rsidR="003A00F7" w:rsidRDefault="003A00F7" w:rsidP="006B5890"/>
        </w:tc>
      </w:tr>
      <w:tr w:rsidR="003A00F7" w:rsidTr="00AF4C3F">
        <w:tc>
          <w:tcPr>
            <w:tcW w:w="2630" w:type="dxa"/>
          </w:tcPr>
          <w:p w:rsidR="003A00F7" w:rsidRDefault="003A00F7" w:rsidP="006B5890">
            <w:r>
              <w:t xml:space="preserve">Trust Agent – TBD -- </w:t>
            </w:r>
          </w:p>
        </w:tc>
        <w:tc>
          <w:tcPr>
            <w:tcW w:w="1058" w:type="dxa"/>
          </w:tcPr>
          <w:p w:rsidR="003A00F7" w:rsidRDefault="003A00F7" w:rsidP="006B5890">
            <w:r>
              <w:t>9999</w:t>
            </w:r>
          </w:p>
        </w:tc>
        <w:tc>
          <w:tcPr>
            <w:tcW w:w="5870" w:type="dxa"/>
          </w:tcPr>
          <w:p w:rsidR="003A00F7" w:rsidRDefault="003A00F7" w:rsidP="006B5890"/>
        </w:tc>
      </w:tr>
    </w:tbl>
    <w:p w:rsidR="006B5890" w:rsidRDefault="006B5890" w:rsidP="006B5890"/>
    <w:p w:rsidR="00D00CA7" w:rsidRDefault="00D00CA7" w:rsidP="006B5890">
      <w:r>
        <w:t>Component Name: KVM 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080"/>
        <w:gridCol w:w="5868"/>
      </w:tblGrid>
      <w:tr w:rsidR="00AF6C61" w:rsidTr="00AF4C3F">
        <w:tc>
          <w:tcPr>
            <w:tcW w:w="2628" w:type="dxa"/>
          </w:tcPr>
          <w:p w:rsidR="00AF6C61" w:rsidRDefault="00AF6C61" w:rsidP="00926845">
            <w:r>
              <w:t>Process Name</w:t>
            </w:r>
          </w:p>
        </w:tc>
        <w:tc>
          <w:tcPr>
            <w:tcW w:w="1080" w:type="dxa"/>
          </w:tcPr>
          <w:p w:rsidR="00AF6C61" w:rsidRDefault="00AF6C61" w:rsidP="00926845">
            <w:r>
              <w:t>Port</w:t>
            </w:r>
          </w:p>
        </w:tc>
        <w:tc>
          <w:tcPr>
            <w:tcW w:w="5868" w:type="dxa"/>
          </w:tcPr>
          <w:p w:rsidR="00AF6C61" w:rsidRDefault="00AF6C61" w:rsidP="00926845">
            <w:r>
              <w:t>Useful Information</w:t>
            </w:r>
          </w:p>
        </w:tc>
      </w:tr>
      <w:tr w:rsidR="00D00CA7" w:rsidTr="00AF4C3F">
        <w:tc>
          <w:tcPr>
            <w:tcW w:w="2628" w:type="dxa"/>
          </w:tcPr>
          <w:p w:rsidR="00D00CA7" w:rsidRDefault="008C18CF" w:rsidP="00926845">
            <w:proofErr w:type="spellStart"/>
            <w:r>
              <w:t>T</w:t>
            </w:r>
            <w:r w:rsidR="00242DCF">
              <w:t>csd</w:t>
            </w:r>
            <w:proofErr w:type="spellEnd"/>
          </w:p>
        </w:tc>
        <w:tc>
          <w:tcPr>
            <w:tcW w:w="1080" w:type="dxa"/>
          </w:tcPr>
          <w:p w:rsidR="00D00CA7" w:rsidRDefault="00D00CA7" w:rsidP="00926845">
            <w:r>
              <w:t>30003</w:t>
            </w:r>
          </w:p>
        </w:tc>
        <w:tc>
          <w:tcPr>
            <w:tcW w:w="5868" w:type="dxa"/>
          </w:tcPr>
          <w:p w:rsidR="00D00CA7" w:rsidRDefault="00D00CA7" w:rsidP="00926845">
            <w:proofErr w:type="spellStart"/>
            <w:r>
              <w:t>tcsd</w:t>
            </w:r>
            <w:proofErr w:type="spellEnd"/>
            <w:r>
              <w:t xml:space="preserve"> daemon needs to be started before starting </w:t>
            </w:r>
            <w:proofErr w:type="spellStart"/>
            <w:r>
              <w:t>RPCore</w:t>
            </w:r>
            <w:proofErr w:type="spellEnd"/>
          </w:p>
          <w:p w:rsidR="00D00CA7" w:rsidRDefault="00D00CA7" w:rsidP="00926845"/>
          <w:p w:rsidR="00D00CA7" w:rsidRDefault="00D00CA7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trousers start/stop/restart</w:t>
            </w:r>
          </w:p>
        </w:tc>
      </w:tr>
      <w:tr w:rsidR="00D00CA7" w:rsidTr="00AF4C3F">
        <w:tc>
          <w:tcPr>
            <w:tcW w:w="2628" w:type="dxa"/>
          </w:tcPr>
          <w:p w:rsidR="00D00CA7" w:rsidRDefault="00D00CA7" w:rsidP="00926845">
            <w:proofErr w:type="spellStart"/>
            <w:r>
              <w:t>RPCore</w:t>
            </w:r>
            <w:proofErr w:type="spellEnd"/>
          </w:p>
        </w:tc>
        <w:tc>
          <w:tcPr>
            <w:tcW w:w="1080" w:type="dxa"/>
          </w:tcPr>
          <w:p w:rsidR="00D00CA7" w:rsidRDefault="00D00CA7" w:rsidP="00926845">
            <w:r>
              <w:t>16005</w:t>
            </w:r>
          </w:p>
        </w:tc>
        <w:tc>
          <w:tcPr>
            <w:tcW w:w="5868" w:type="dxa"/>
          </w:tcPr>
          <w:p w:rsidR="00D00CA7" w:rsidRDefault="00D00CA7" w:rsidP="00926845">
            <w:proofErr w:type="spellStart"/>
            <w:r>
              <w:t>Tcsd</w:t>
            </w:r>
            <w:proofErr w:type="spellEnd"/>
            <w:r>
              <w:t xml:space="preserve"> needs to be started before starting </w:t>
            </w:r>
            <w:proofErr w:type="spellStart"/>
            <w:r>
              <w:t>RPCore</w:t>
            </w:r>
            <w:proofErr w:type="spellEnd"/>
            <w:r>
              <w:t>.</w:t>
            </w:r>
          </w:p>
          <w:p w:rsidR="00D00CA7" w:rsidRDefault="00D00CA7" w:rsidP="00926845"/>
          <w:p w:rsidR="00D00CA7" w:rsidRDefault="00D00CA7" w:rsidP="00926845">
            <w:r>
              <w:t xml:space="preserve">To start </w:t>
            </w:r>
            <w:proofErr w:type="spellStart"/>
            <w:r>
              <w:t>RPCore</w:t>
            </w:r>
            <w:proofErr w:type="spellEnd"/>
            <w:r>
              <w:t xml:space="preserve"> service execute following command from $</w:t>
            </w:r>
            <w:proofErr w:type="spellStart"/>
            <w:r>
              <w:t>rpcore_root</w:t>
            </w:r>
            <w:proofErr w:type="spellEnd"/>
            <w:r>
              <w:t>/bin/debug/:</w:t>
            </w:r>
          </w:p>
          <w:p w:rsidR="00D00CA7" w:rsidRDefault="00D00CA7" w:rsidP="00926845"/>
          <w:p w:rsidR="00D00CA7" w:rsidRDefault="00D00CA7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r w:rsidRPr="00DE58F3">
              <w:t>./</w:t>
            </w:r>
            <w:proofErr w:type="spellStart"/>
            <w:r w:rsidRPr="00DE58F3">
              <w:t>tcsd-rpcoresvc</w:t>
            </w:r>
            <w:proofErr w:type="spellEnd"/>
          </w:p>
        </w:tc>
      </w:tr>
      <w:tr w:rsidR="00242DCF" w:rsidTr="00AF4C3F">
        <w:tc>
          <w:tcPr>
            <w:tcW w:w="2628" w:type="dxa"/>
          </w:tcPr>
          <w:p w:rsidR="00242DCF" w:rsidRDefault="00AF4C3F" w:rsidP="00926845">
            <w:proofErr w:type="spellStart"/>
            <w:r>
              <w:lastRenderedPageBreak/>
              <w:t>L</w:t>
            </w:r>
            <w:r w:rsidR="00242DCF">
              <w:t>ibvertd</w:t>
            </w:r>
            <w:proofErr w:type="spellEnd"/>
          </w:p>
        </w:tc>
        <w:tc>
          <w:tcPr>
            <w:tcW w:w="1080" w:type="dxa"/>
          </w:tcPr>
          <w:p w:rsidR="00242DCF" w:rsidRDefault="00242DCF" w:rsidP="00926845"/>
        </w:tc>
        <w:tc>
          <w:tcPr>
            <w:tcW w:w="5868" w:type="dxa"/>
          </w:tcPr>
          <w:p w:rsidR="00242DCF" w:rsidRDefault="00242DCF" w:rsidP="00926845">
            <w:r>
              <w:t xml:space="preserve">To start </w:t>
            </w:r>
            <w:proofErr w:type="spellStart"/>
            <w:r>
              <w:t>libvertd</w:t>
            </w:r>
            <w:proofErr w:type="spellEnd"/>
            <w:r>
              <w:t xml:space="preserve"> execute following command:</w:t>
            </w:r>
          </w:p>
          <w:p w:rsidR="00242DCF" w:rsidRDefault="00242DCF" w:rsidP="00926845"/>
          <w:p w:rsidR="00242DCF" w:rsidRDefault="00242DC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r w:rsidRPr="003A00F7">
              <w:t>/</w:t>
            </w:r>
            <w:proofErr w:type="spellStart"/>
            <w:r w:rsidRPr="003A00F7">
              <w:t>usr</w:t>
            </w:r>
            <w:proofErr w:type="spellEnd"/>
            <w:r w:rsidRPr="003A00F7">
              <w:t>/</w:t>
            </w:r>
            <w:proofErr w:type="spellStart"/>
            <w:r w:rsidRPr="003A00F7">
              <w:t>sbin</w:t>
            </w:r>
            <w:proofErr w:type="spellEnd"/>
            <w:r w:rsidRPr="003A00F7">
              <w:t>/</w:t>
            </w:r>
            <w:proofErr w:type="spellStart"/>
            <w:r w:rsidRPr="003A00F7">
              <w:t>libvirtd</w:t>
            </w:r>
            <w:proofErr w:type="spellEnd"/>
            <w:r w:rsidRPr="003A00F7">
              <w:t xml:space="preserve"> </w:t>
            </w:r>
            <w:r w:rsidR="00AF6C61">
              <w:t>–</w:t>
            </w:r>
            <w:r w:rsidRPr="003A00F7">
              <w:t>d</w:t>
            </w:r>
          </w:p>
        </w:tc>
      </w:tr>
      <w:tr w:rsidR="00D00CA7" w:rsidTr="00AF4C3F">
        <w:tc>
          <w:tcPr>
            <w:tcW w:w="2628" w:type="dxa"/>
          </w:tcPr>
          <w:p w:rsidR="00D00CA7" w:rsidRDefault="00D00CA7" w:rsidP="006B5890">
            <w:proofErr w:type="spellStart"/>
            <w:r>
              <w:t>rp_listner</w:t>
            </w:r>
            <w:proofErr w:type="spellEnd"/>
          </w:p>
        </w:tc>
        <w:tc>
          <w:tcPr>
            <w:tcW w:w="1080" w:type="dxa"/>
          </w:tcPr>
          <w:p w:rsidR="00D00CA7" w:rsidRDefault="003A00F7" w:rsidP="006B5890">
            <w:r>
              <w:t>16004</w:t>
            </w:r>
          </w:p>
        </w:tc>
        <w:tc>
          <w:tcPr>
            <w:tcW w:w="5868" w:type="dxa"/>
          </w:tcPr>
          <w:p w:rsidR="003A00F7" w:rsidRDefault="003A00F7" w:rsidP="003A00F7">
            <w:r>
              <w:t xml:space="preserve">To start </w:t>
            </w:r>
            <w:proofErr w:type="spellStart"/>
            <w:r>
              <w:t>rp_listner</w:t>
            </w:r>
            <w:proofErr w:type="spellEnd"/>
            <w:r>
              <w:t xml:space="preserve"> execute following command under directory $</w:t>
            </w:r>
            <w:proofErr w:type="spellStart"/>
            <w:r>
              <w:t>rpcore_root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rpproxy</w:t>
            </w:r>
            <w:proofErr w:type="spellEnd"/>
            <w:r>
              <w:t>/</w:t>
            </w:r>
            <w:proofErr w:type="spellStart"/>
            <w:r>
              <w:t>kvm_proxy</w:t>
            </w:r>
            <w:proofErr w:type="spellEnd"/>
            <w:r>
              <w:t>/:</w:t>
            </w:r>
          </w:p>
          <w:p w:rsidR="003A00F7" w:rsidRDefault="003A00F7" w:rsidP="003A00F7"/>
          <w:p w:rsidR="00D00CA7" w:rsidRDefault="003A00F7" w:rsidP="003A00F7">
            <w:r>
              <w:t>./</w:t>
            </w:r>
            <w:proofErr w:type="spellStart"/>
            <w:r>
              <w:t>rp_listner</w:t>
            </w:r>
            <w:proofErr w:type="spellEnd"/>
          </w:p>
        </w:tc>
      </w:tr>
      <w:tr w:rsidR="003A00F7" w:rsidTr="00AF4C3F">
        <w:tc>
          <w:tcPr>
            <w:tcW w:w="2628" w:type="dxa"/>
          </w:tcPr>
          <w:p w:rsidR="003A00F7" w:rsidRDefault="003A00F7" w:rsidP="006B5890">
            <w:r>
              <w:t>Nova Compute</w:t>
            </w:r>
          </w:p>
        </w:tc>
        <w:tc>
          <w:tcPr>
            <w:tcW w:w="1080" w:type="dxa"/>
          </w:tcPr>
          <w:p w:rsidR="003A00F7" w:rsidRDefault="003A00F7" w:rsidP="006B5890"/>
        </w:tc>
        <w:tc>
          <w:tcPr>
            <w:tcW w:w="5868" w:type="dxa"/>
          </w:tcPr>
          <w:p w:rsidR="003A00F7" w:rsidRDefault="003A00F7" w:rsidP="00D00CA7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nova-compute start/stop/restart</w:t>
            </w:r>
          </w:p>
        </w:tc>
      </w:tr>
      <w:tr w:rsidR="003A00F7" w:rsidTr="00AF4C3F">
        <w:tc>
          <w:tcPr>
            <w:tcW w:w="2628" w:type="dxa"/>
          </w:tcPr>
          <w:p w:rsidR="003A00F7" w:rsidRDefault="00242DCF" w:rsidP="00926845">
            <w:r>
              <w:t>OVS</w:t>
            </w:r>
          </w:p>
        </w:tc>
        <w:tc>
          <w:tcPr>
            <w:tcW w:w="1080" w:type="dxa"/>
          </w:tcPr>
          <w:p w:rsidR="003A00F7" w:rsidRDefault="003A00F7" w:rsidP="00926845">
            <w:r>
              <w:t>6633</w:t>
            </w:r>
          </w:p>
        </w:tc>
        <w:tc>
          <w:tcPr>
            <w:tcW w:w="5868" w:type="dxa"/>
          </w:tcPr>
          <w:p w:rsidR="003A00F7" w:rsidRDefault="003A00F7" w:rsidP="006B5890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neutron-plugin-</w:t>
            </w:r>
            <w:proofErr w:type="spellStart"/>
            <w:r>
              <w:t>openvswitch</w:t>
            </w:r>
            <w:proofErr w:type="spellEnd"/>
            <w:r>
              <w:t>-agent start/stop/restart</w:t>
            </w:r>
          </w:p>
        </w:tc>
      </w:tr>
      <w:tr w:rsidR="003A00F7" w:rsidTr="00AF4C3F">
        <w:tc>
          <w:tcPr>
            <w:tcW w:w="2628" w:type="dxa"/>
          </w:tcPr>
          <w:p w:rsidR="003A00F7" w:rsidRDefault="003A00F7" w:rsidP="00926845">
            <w:r>
              <w:t xml:space="preserve">Trust Agent – TBD -- </w:t>
            </w:r>
          </w:p>
        </w:tc>
        <w:tc>
          <w:tcPr>
            <w:tcW w:w="1080" w:type="dxa"/>
          </w:tcPr>
          <w:p w:rsidR="003A00F7" w:rsidRDefault="003A00F7" w:rsidP="00926845">
            <w:r>
              <w:t>9999</w:t>
            </w:r>
          </w:p>
        </w:tc>
        <w:tc>
          <w:tcPr>
            <w:tcW w:w="5868" w:type="dxa"/>
          </w:tcPr>
          <w:p w:rsidR="003A00F7" w:rsidRDefault="003A00F7" w:rsidP="006B5890"/>
        </w:tc>
      </w:tr>
    </w:tbl>
    <w:p w:rsidR="00D00CA7" w:rsidRDefault="00D00CA7" w:rsidP="006B5890"/>
    <w:p w:rsidR="00D00CA7" w:rsidRDefault="00AF4C3F" w:rsidP="006B5890">
      <w:r>
        <w:t>Component Name: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080"/>
        <w:gridCol w:w="5868"/>
      </w:tblGrid>
      <w:tr w:rsidR="0000166F" w:rsidTr="00AF4C3F">
        <w:tc>
          <w:tcPr>
            <w:tcW w:w="2628" w:type="dxa"/>
          </w:tcPr>
          <w:p w:rsidR="0000166F" w:rsidRDefault="0000166F" w:rsidP="006B5890">
            <w:r>
              <w:t>Process Name</w:t>
            </w:r>
          </w:p>
        </w:tc>
        <w:tc>
          <w:tcPr>
            <w:tcW w:w="1080" w:type="dxa"/>
          </w:tcPr>
          <w:p w:rsidR="0000166F" w:rsidRDefault="0000166F" w:rsidP="006B5890">
            <w:r>
              <w:t>Port</w:t>
            </w:r>
          </w:p>
        </w:tc>
        <w:tc>
          <w:tcPr>
            <w:tcW w:w="5868" w:type="dxa"/>
          </w:tcPr>
          <w:p w:rsidR="0000166F" w:rsidRDefault="0000166F" w:rsidP="006B5890">
            <w:r>
              <w:t>Useful Information</w:t>
            </w:r>
          </w:p>
        </w:tc>
      </w:tr>
      <w:tr w:rsidR="00AF4C3F" w:rsidTr="00AF4C3F">
        <w:tc>
          <w:tcPr>
            <w:tcW w:w="2628" w:type="dxa"/>
          </w:tcPr>
          <w:p w:rsidR="00AF4C3F" w:rsidRDefault="00AF4C3F" w:rsidP="006B5890">
            <w:r>
              <w:t>MySQL</w:t>
            </w:r>
          </w:p>
        </w:tc>
        <w:tc>
          <w:tcPr>
            <w:tcW w:w="1080" w:type="dxa"/>
          </w:tcPr>
          <w:p w:rsidR="00AF4C3F" w:rsidRDefault="0000166F" w:rsidP="006B5890">
            <w:r>
              <w:t>3306</w:t>
            </w:r>
          </w:p>
        </w:tc>
        <w:tc>
          <w:tcPr>
            <w:tcW w:w="5868" w:type="dxa"/>
          </w:tcPr>
          <w:p w:rsidR="00AF4C3F" w:rsidRDefault="00AF4C3F" w:rsidP="006B5890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proofErr w:type="spellStart"/>
            <w:r>
              <w:t>mysql</w:t>
            </w:r>
            <w:proofErr w:type="spellEnd"/>
            <w:r>
              <w:t xml:space="preserve"> start/stop/restart</w:t>
            </w:r>
          </w:p>
        </w:tc>
      </w:tr>
      <w:tr w:rsidR="00AF4C3F" w:rsidTr="00AF4C3F">
        <w:tc>
          <w:tcPr>
            <w:tcW w:w="2628" w:type="dxa"/>
          </w:tcPr>
          <w:p w:rsidR="00AF4C3F" w:rsidRDefault="00AF4C3F" w:rsidP="006B5890">
            <w:proofErr w:type="spellStart"/>
            <w:r>
              <w:t>MemCache</w:t>
            </w:r>
            <w:proofErr w:type="spellEnd"/>
          </w:p>
        </w:tc>
        <w:tc>
          <w:tcPr>
            <w:tcW w:w="1080" w:type="dxa"/>
          </w:tcPr>
          <w:p w:rsidR="00AF4C3F" w:rsidRDefault="0000166F" w:rsidP="006B5890">
            <w:r>
              <w:t>11211</w:t>
            </w:r>
          </w:p>
        </w:tc>
        <w:tc>
          <w:tcPr>
            <w:tcW w:w="5868" w:type="dxa"/>
          </w:tcPr>
          <w:p w:rsidR="00AF4C3F" w:rsidRDefault="00AF4C3F" w:rsidP="006B5890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proofErr w:type="spellStart"/>
            <w:r>
              <w:t>memcached</w:t>
            </w:r>
            <w:proofErr w:type="spellEnd"/>
            <w:r>
              <w:t xml:space="preserve"> 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6B5890">
            <w:proofErr w:type="spellStart"/>
            <w:r>
              <w:t>RabbitMQ</w:t>
            </w:r>
            <w:proofErr w:type="spellEnd"/>
          </w:p>
        </w:tc>
        <w:tc>
          <w:tcPr>
            <w:tcW w:w="1080" w:type="dxa"/>
          </w:tcPr>
          <w:p w:rsidR="00730AAF" w:rsidRDefault="00730AAF" w:rsidP="006B5890">
            <w:r>
              <w:t>5672 (default)</w:t>
            </w:r>
          </w:p>
        </w:tc>
        <w:tc>
          <w:tcPr>
            <w:tcW w:w="5868" w:type="dxa"/>
          </w:tcPr>
          <w:p w:rsidR="00730AAF" w:rsidRDefault="00730AAF" w:rsidP="006B5890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r w:rsidRPr="00730AAF">
              <w:t xml:space="preserve">service </w:t>
            </w:r>
            <w:proofErr w:type="spellStart"/>
            <w:r w:rsidRPr="00730AAF">
              <w:t>rabbitmq</w:t>
            </w:r>
            <w:proofErr w:type="spellEnd"/>
            <w:r w:rsidRPr="00730AAF">
              <w:t xml:space="preserve">-server </w:t>
            </w:r>
            <w:r>
              <w:t>start/stop/restart/</w:t>
            </w:r>
            <w:r w:rsidRPr="00730AAF">
              <w:t>status</w:t>
            </w:r>
          </w:p>
        </w:tc>
      </w:tr>
      <w:tr w:rsidR="00AF4C3F" w:rsidTr="00AF4C3F">
        <w:tc>
          <w:tcPr>
            <w:tcW w:w="2628" w:type="dxa"/>
          </w:tcPr>
          <w:p w:rsidR="00AF4C3F" w:rsidRDefault="00AF4C3F" w:rsidP="00AF4C3F">
            <w:r>
              <w:t>Keystone</w:t>
            </w:r>
          </w:p>
        </w:tc>
        <w:tc>
          <w:tcPr>
            <w:tcW w:w="1080" w:type="dxa"/>
          </w:tcPr>
          <w:p w:rsidR="00AF4C3F" w:rsidRDefault="00AF4C3F" w:rsidP="006B5890"/>
        </w:tc>
        <w:tc>
          <w:tcPr>
            <w:tcW w:w="5868" w:type="dxa"/>
          </w:tcPr>
          <w:p w:rsidR="00AF4C3F" w:rsidRDefault="00730AAF" w:rsidP="006B5890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 xml:space="preserve">keystone  </w:t>
            </w:r>
            <w:r>
              <w:t>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AF4C3F">
            <w:r>
              <w:t>nova-</w:t>
            </w:r>
            <w:proofErr w:type="spellStart"/>
            <w:r>
              <w:t>api</w:t>
            </w:r>
            <w:proofErr w:type="spellEnd"/>
          </w:p>
        </w:tc>
        <w:tc>
          <w:tcPr>
            <w:tcW w:w="1080" w:type="dxa"/>
          </w:tcPr>
          <w:p w:rsidR="00730AAF" w:rsidRDefault="00730AAF" w:rsidP="006B5890"/>
        </w:tc>
        <w:tc>
          <w:tcPr>
            <w:tcW w:w="5868" w:type="dxa"/>
          </w:tcPr>
          <w:p w:rsidR="00730AAF" w:rsidRDefault="00730AA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>nova-</w:t>
            </w:r>
            <w:proofErr w:type="spellStart"/>
            <w:r w:rsidR="000635DD">
              <w:t>api</w:t>
            </w:r>
            <w:proofErr w:type="spellEnd"/>
            <w:r w:rsidR="000635DD">
              <w:t xml:space="preserve"> </w:t>
            </w:r>
            <w:r>
              <w:t>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AF4C3F">
            <w:r>
              <w:t>nova-cert</w:t>
            </w:r>
          </w:p>
        </w:tc>
        <w:tc>
          <w:tcPr>
            <w:tcW w:w="1080" w:type="dxa"/>
          </w:tcPr>
          <w:p w:rsidR="00730AAF" w:rsidRDefault="00730AAF" w:rsidP="006B5890"/>
        </w:tc>
        <w:tc>
          <w:tcPr>
            <w:tcW w:w="5868" w:type="dxa"/>
          </w:tcPr>
          <w:p w:rsidR="00730AAF" w:rsidRDefault="00730AA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 xml:space="preserve">nova-cert </w:t>
            </w:r>
            <w:r>
              <w:t>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AF4C3F">
            <w:r>
              <w:t>nova-conductor</w:t>
            </w:r>
          </w:p>
        </w:tc>
        <w:tc>
          <w:tcPr>
            <w:tcW w:w="1080" w:type="dxa"/>
          </w:tcPr>
          <w:p w:rsidR="00730AAF" w:rsidRDefault="00730AAF" w:rsidP="006B5890"/>
        </w:tc>
        <w:tc>
          <w:tcPr>
            <w:tcW w:w="5868" w:type="dxa"/>
          </w:tcPr>
          <w:p w:rsidR="00730AAF" w:rsidRDefault="00730AA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 xml:space="preserve">nova-conductor  </w:t>
            </w:r>
            <w:r>
              <w:t>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6B5890">
            <w:r>
              <w:t>nova-</w:t>
            </w:r>
            <w:proofErr w:type="spellStart"/>
            <w:r>
              <w:t>consoleauth</w:t>
            </w:r>
            <w:proofErr w:type="spellEnd"/>
          </w:p>
        </w:tc>
        <w:tc>
          <w:tcPr>
            <w:tcW w:w="1080" w:type="dxa"/>
          </w:tcPr>
          <w:p w:rsidR="00730AAF" w:rsidRDefault="00730AAF" w:rsidP="006B5890"/>
        </w:tc>
        <w:tc>
          <w:tcPr>
            <w:tcW w:w="5868" w:type="dxa"/>
          </w:tcPr>
          <w:p w:rsidR="00730AAF" w:rsidRDefault="00730AA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>nova-</w:t>
            </w:r>
            <w:proofErr w:type="spellStart"/>
            <w:r w:rsidR="000635DD">
              <w:t>consoleauth</w:t>
            </w:r>
            <w:proofErr w:type="spellEnd"/>
            <w:r w:rsidR="000635DD">
              <w:t xml:space="preserve">  </w:t>
            </w:r>
            <w:r>
              <w:t>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6B5890">
            <w:r>
              <w:t>neutron-server</w:t>
            </w:r>
          </w:p>
        </w:tc>
        <w:tc>
          <w:tcPr>
            <w:tcW w:w="1080" w:type="dxa"/>
          </w:tcPr>
          <w:p w:rsidR="00730AAF" w:rsidRDefault="00730AAF" w:rsidP="006B5890"/>
        </w:tc>
        <w:tc>
          <w:tcPr>
            <w:tcW w:w="5868" w:type="dxa"/>
          </w:tcPr>
          <w:p w:rsidR="00730AAF" w:rsidRDefault="00730AA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 xml:space="preserve">neutron-server </w:t>
            </w:r>
            <w:r>
              <w:t>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6B5890">
            <w:r>
              <w:t>neutron-</w:t>
            </w:r>
            <w:proofErr w:type="spellStart"/>
            <w:r>
              <w:t>dhcp</w:t>
            </w:r>
            <w:proofErr w:type="spellEnd"/>
            <w:r>
              <w:t>-agent</w:t>
            </w:r>
          </w:p>
        </w:tc>
        <w:tc>
          <w:tcPr>
            <w:tcW w:w="1080" w:type="dxa"/>
          </w:tcPr>
          <w:p w:rsidR="00730AAF" w:rsidRDefault="00730AAF" w:rsidP="006B5890"/>
        </w:tc>
        <w:tc>
          <w:tcPr>
            <w:tcW w:w="5868" w:type="dxa"/>
          </w:tcPr>
          <w:p w:rsidR="00730AAF" w:rsidRDefault="00730AA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>neutron-</w:t>
            </w:r>
            <w:proofErr w:type="spellStart"/>
            <w:r w:rsidR="000635DD">
              <w:t>dhcp</w:t>
            </w:r>
            <w:proofErr w:type="spellEnd"/>
            <w:r w:rsidR="000635DD">
              <w:t xml:space="preserve">-agent  </w:t>
            </w:r>
            <w:r>
              <w:t>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6B5890">
            <w:r>
              <w:t>neutron-metadata-agent</w:t>
            </w:r>
          </w:p>
        </w:tc>
        <w:tc>
          <w:tcPr>
            <w:tcW w:w="1080" w:type="dxa"/>
          </w:tcPr>
          <w:p w:rsidR="00730AAF" w:rsidRDefault="00730AAF" w:rsidP="006B5890"/>
        </w:tc>
        <w:tc>
          <w:tcPr>
            <w:tcW w:w="5868" w:type="dxa"/>
          </w:tcPr>
          <w:p w:rsidR="00730AAF" w:rsidRDefault="00730AA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 xml:space="preserve">neutron-metadata-agent  </w:t>
            </w:r>
            <w:r>
              <w:t>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6B5890">
            <w:r>
              <w:t>neutron-ns-metadata-proxy</w:t>
            </w:r>
          </w:p>
        </w:tc>
        <w:tc>
          <w:tcPr>
            <w:tcW w:w="1080" w:type="dxa"/>
          </w:tcPr>
          <w:p w:rsidR="00730AAF" w:rsidRDefault="00730AAF" w:rsidP="006B5890"/>
        </w:tc>
        <w:tc>
          <w:tcPr>
            <w:tcW w:w="5868" w:type="dxa"/>
          </w:tcPr>
          <w:p w:rsidR="00730AAF" w:rsidRDefault="00730AA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 xml:space="preserve">neutron-ns-metadata-proxy  </w:t>
            </w:r>
            <w:r>
              <w:t>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6B5890">
            <w:r>
              <w:t>neutron-</w:t>
            </w:r>
            <w:proofErr w:type="spellStart"/>
            <w:r>
              <w:t>openvswitch</w:t>
            </w:r>
            <w:proofErr w:type="spellEnd"/>
            <w:r>
              <w:t>-agent</w:t>
            </w:r>
          </w:p>
        </w:tc>
        <w:tc>
          <w:tcPr>
            <w:tcW w:w="1080" w:type="dxa"/>
          </w:tcPr>
          <w:p w:rsidR="00730AAF" w:rsidRDefault="00730AAF" w:rsidP="006B5890"/>
        </w:tc>
        <w:tc>
          <w:tcPr>
            <w:tcW w:w="5868" w:type="dxa"/>
          </w:tcPr>
          <w:p w:rsidR="008046D7" w:rsidRDefault="008046D7" w:rsidP="00926845">
            <w:r>
              <w:t>This needs only if OVS is enabled.</w:t>
            </w:r>
          </w:p>
          <w:p w:rsidR="008046D7" w:rsidRDefault="008046D7" w:rsidP="00926845"/>
          <w:p w:rsidR="00730AAF" w:rsidRDefault="00730AA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>neutron-</w:t>
            </w:r>
            <w:proofErr w:type="spellStart"/>
            <w:r w:rsidR="000635DD">
              <w:t>openvswitch</w:t>
            </w:r>
            <w:proofErr w:type="spellEnd"/>
            <w:r w:rsidR="000635DD">
              <w:t xml:space="preserve">-agent  </w:t>
            </w:r>
            <w:r>
              <w:t>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6B5890">
            <w:r>
              <w:t>glance-</w:t>
            </w:r>
            <w:proofErr w:type="spellStart"/>
            <w:r>
              <w:t>api</w:t>
            </w:r>
            <w:proofErr w:type="spellEnd"/>
          </w:p>
        </w:tc>
        <w:tc>
          <w:tcPr>
            <w:tcW w:w="1080" w:type="dxa"/>
          </w:tcPr>
          <w:p w:rsidR="00730AAF" w:rsidRDefault="00730AAF" w:rsidP="006B5890"/>
        </w:tc>
        <w:tc>
          <w:tcPr>
            <w:tcW w:w="5868" w:type="dxa"/>
          </w:tcPr>
          <w:p w:rsidR="00730AAF" w:rsidRDefault="00730AA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>glance-</w:t>
            </w:r>
            <w:proofErr w:type="spellStart"/>
            <w:r w:rsidR="000635DD">
              <w:t>api</w:t>
            </w:r>
            <w:proofErr w:type="spellEnd"/>
            <w:r w:rsidR="000635DD">
              <w:t xml:space="preserve">  </w:t>
            </w:r>
            <w:r>
              <w:t>start/stop/restart</w:t>
            </w:r>
          </w:p>
        </w:tc>
      </w:tr>
      <w:tr w:rsidR="00730AAF" w:rsidTr="00AF4C3F">
        <w:tc>
          <w:tcPr>
            <w:tcW w:w="2628" w:type="dxa"/>
          </w:tcPr>
          <w:p w:rsidR="00730AAF" w:rsidRDefault="00730AAF" w:rsidP="006B5890">
            <w:r>
              <w:t>glance-registry</w:t>
            </w:r>
          </w:p>
        </w:tc>
        <w:tc>
          <w:tcPr>
            <w:tcW w:w="1080" w:type="dxa"/>
          </w:tcPr>
          <w:p w:rsidR="00730AAF" w:rsidRDefault="00730AAF" w:rsidP="006B5890"/>
        </w:tc>
        <w:tc>
          <w:tcPr>
            <w:tcW w:w="5868" w:type="dxa"/>
          </w:tcPr>
          <w:p w:rsidR="00730AAF" w:rsidRDefault="00730AAF" w:rsidP="00926845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r w:rsidR="000635DD">
              <w:t xml:space="preserve">glance-registry  </w:t>
            </w:r>
            <w:r>
              <w:t>start/stop/restart</w:t>
            </w:r>
          </w:p>
        </w:tc>
      </w:tr>
    </w:tbl>
    <w:p w:rsidR="00AF4C3F" w:rsidRDefault="00AF4C3F" w:rsidP="006B5890"/>
    <w:p w:rsidR="00AF4C3F" w:rsidRDefault="00AF4C3F" w:rsidP="006B5890"/>
    <w:p w:rsidR="005D3688" w:rsidRDefault="005D3688" w:rsidP="005D3688">
      <w:pPr>
        <w:pStyle w:val="Heading2"/>
      </w:pPr>
      <w:r>
        <w:t xml:space="preserve">Basic </w:t>
      </w:r>
      <w:proofErr w:type="spellStart"/>
      <w:r>
        <w:t>Testcases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D3688" w:rsidTr="005D3688">
        <w:tc>
          <w:tcPr>
            <w:tcW w:w="3192" w:type="dxa"/>
          </w:tcPr>
          <w:p w:rsidR="005D3688" w:rsidRDefault="005D3688" w:rsidP="005D3688">
            <w:proofErr w:type="spellStart"/>
            <w:r>
              <w:t>Testcase</w:t>
            </w:r>
            <w:proofErr w:type="spellEnd"/>
          </w:p>
        </w:tc>
        <w:tc>
          <w:tcPr>
            <w:tcW w:w="3192" w:type="dxa"/>
          </w:tcPr>
          <w:p w:rsidR="005D3688" w:rsidRDefault="005D3688" w:rsidP="005D3688">
            <w:r>
              <w:t>Steps</w:t>
            </w:r>
          </w:p>
        </w:tc>
        <w:tc>
          <w:tcPr>
            <w:tcW w:w="3192" w:type="dxa"/>
          </w:tcPr>
          <w:p w:rsidR="005D3688" w:rsidRDefault="005D3688" w:rsidP="005D3688">
            <w:r>
              <w:t>Expected Output</w:t>
            </w:r>
          </w:p>
        </w:tc>
      </w:tr>
      <w:tr w:rsidR="005D3688" w:rsidTr="005D3688">
        <w:tc>
          <w:tcPr>
            <w:tcW w:w="3192" w:type="dxa"/>
          </w:tcPr>
          <w:p w:rsidR="005D3688" w:rsidRDefault="008160BE" w:rsidP="005D3688">
            <w:r>
              <w:t>TBD</w:t>
            </w:r>
          </w:p>
        </w:tc>
        <w:tc>
          <w:tcPr>
            <w:tcW w:w="3192" w:type="dxa"/>
          </w:tcPr>
          <w:p w:rsidR="005D3688" w:rsidRDefault="005D3688" w:rsidP="005D3688"/>
        </w:tc>
        <w:tc>
          <w:tcPr>
            <w:tcW w:w="3192" w:type="dxa"/>
          </w:tcPr>
          <w:p w:rsidR="005D3688" w:rsidRDefault="005D3688" w:rsidP="005D3688"/>
        </w:tc>
      </w:tr>
      <w:tr w:rsidR="005D3688" w:rsidTr="005D3688">
        <w:tc>
          <w:tcPr>
            <w:tcW w:w="3192" w:type="dxa"/>
          </w:tcPr>
          <w:p w:rsidR="005D3688" w:rsidRDefault="005D3688" w:rsidP="005D3688"/>
        </w:tc>
        <w:tc>
          <w:tcPr>
            <w:tcW w:w="3192" w:type="dxa"/>
          </w:tcPr>
          <w:p w:rsidR="005D3688" w:rsidRDefault="005D3688" w:rsidP="005D3688"/>
        </w:tc>
        <w:tc>
          <w:tcPr>
            <w:tcW w:w="3192" w:type="dxa"/>
          </w:tcPr>
          <w:p w:rsidR="005D3688" w:rsidRDefault="005D3688" w:rsidP="005D3688"/>
        </w:tc>
      </w:tr>
      <w:tr w:rsidR="005D3688" w:rsidTr="005D3688">
        <w:tc>
          <w:tcPr>
            <w:tcW w:w="3192" w:type="dxa"/>
          </w:tcPr>
          <w:p w:rsidR="005D3688" w:rsidRDefault="005D3688" w:rsidP="005D3688"/>
        </w:tc>
        <w:tc>
          <w:tcPr>
            <w:tcW w:w="3192" w:type="dxa"/>
          </w:tcPr>
          <w:p w:rsidR="005D3688" w:rsidRDefault="005D3688" w:rsidP="005D3688"/>
        </w:tc>
        <w:tc>
          <w:tcPr>
            <w:tcW w:w="3192" w:type="dxa"/>
          </w:tcPr>
          <w:p w:rsidR="005D3688" w:rsidRDefault="005D3688" w:rsidP="005D3688"/>
        </w:tc>
      </w:tr>
      <w:tr w:rsidR="005D3688" w:rsidTr="005D3688">
        <w:tc>
          <w:tcPr>
            <w:tcW w:w="3192" w:type="dxa"/>
          </w:tcPr>
          <w:p w:rsidR="005D3688" w:rsidRDefault="005D3688" w:rsidP="005D3688"/>
        </w:tc>
        <w:tc>
          <w:tcPr>
            <w:tcW w:w="3192" w:type="dxa"/>
          </w:tcPr>
          <w:p w:rsidR="005D3688" w:rsidRDefault="005D3688" w:rsidP="005D3688"/>
        </w:tc>
        <w:tc>
          <w:tcPr>
            <w:tcW w:w="3192" w:type="dxa"/>
          </w:tcPr>
          <w:p w:rsidR="005D3688" w:rsidRDefault="005D3688" w:rsidP="005D3688"/>
        </w:tc>
      </w:tr>
      <w:tr w:rsidR="005D3688" w:rsidTr="005D3688">
        <w:tc>
          <w:tcPr>
            <w:tcW w:w="3192" w:type="dxa"/>
          </w:tcPr>
          <w:p w:rsidR="005D3688" w:rsidRDefault="005D3688" w:rsidP="005D3688"/>
        </w:tc>
        <w:tc>
          <w:tcPr>
            <w:tcW w:w="3192" w:type="dxa"/>
          </w:tcPr>
          <w:p w:rsidR="005D3688" w:rsidRDefault="005D3688" w:rsidP="005D3688"/>
        </w:tc>
        <w:tc>
          <w:tcPr>
            <w:tcW w:w="3192" w:type="dxa"/>
          </w:tcPr>
          <w:p w:rsidR="005D3688" w:rsidRDefault="005D3688" w:rsidP="005D3688"/>
        </w:tc>
      </w:tr>
      <w:tr w:rsidR="005D3688" w:rsidTr="005D3688">
        <w:tc>
          <w:tcPr>
            <w:tcW w:w="3192" w:type="dxa"/>
          </w:tcPr>
          <w:p w:rsidR="005D3688" w:rsidRDefault="005D3688" w:rsidP="005D3688"/>
        </w:tc>
        <w:tc>
          <w:tcPr>
            <w:tcW w:w="3192" w:type="dxa"/>
          </w:tcPr>
          <w:p w:rsidR="005D3688" w:rsidRDefault="005D3688" w:rsidP="005D3688"/>
        </w:tc>
        <w:tc>
          <w:tcPr>
            <w:tcW w:w="3192" w:type="dxa"/>
          </w:tcPr>
          <w:p w:rsidR="005D3688" w:rsidRDefault="005D3688" w:rsidP="005D3688"/>
        </w:tc>
      </w:tr>
    </w:tbl>
    <w:p w:rsidR="005D3688" w:rsidRPr="005D3688" w:rsidRDefault="005D3688" w:rsidP="005D3688"/>
    <w:sectPr w:rsidR="005D3688" w:rsidRPr="005D368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AC2" w:rsidRDefault="004E7AC2" w:rsidP="009A2D98">
      <w:pPr>
        <w:spacing w:after="0" w:line="240" w:lineRule="auto"/>
      </w:pPr>
      <w:r>
        <w:separator/>
      </w:r>
    </w:p>
  </w:endnote>
  <w:endnote w:type="continuationSeparator" w:id="0">
    <w:p w:rsidR="004E7AC2" w:rsidRDefault="004E7AC2" w:rsidP="009A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D98" w:rsidRDefault="009A2D98">
    <w:pPr>
      <w:pStyle w:val="Footer"/>
    </w:pPr>
    <w:r>
      <w:t>Intel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AC2" w:rsidRDefault="004E7AC2" w:rsidP="009A2D98">
      <w:pPr>
        <w:spacing w:after="0" w:line="240" w:lineRule="auto"/>
      </w:pPr>
      <w:r>
        <w:separator/>
      </w:r>
    </w:p>
  </w:footnote>
  <w:footnote w:type="continuationSeparator" w:id="0">
    <w:p w:rsidR="004E7AC2" w:rsidRDefault="004E7AC2" w:rsidP="009A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911"/>
    <w:multiLevelType w:val="hybridMultilevel"/>
    <w:tmpl w:val="037A96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C6C82"/>
    <w:multiLevelType w:val="hybridMultilevel"/>
    <w:tmpl w:val="FDD43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E454BD"/>
    <w:multiLevelType w:val="hybridMultilevel"/>
    <w:tmpl w:val="2DC41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4C4CDD"/>
    <w:multiLevelType w:val="hybridMultilevel"/>
    <w:tmpl w:val="06869E4E"/>
    <w:lvl w:ilvl="0" w:tplc="31EECA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546EF"/>
    <w:multiLevelType w:val="hybridMultilevel"/>
    <w:tmpl w:val="62B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D7A50"/>
    <w:multiLevelType w:val="hybridMultilevel"/>
    <w:tmpl w:val="700A9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5091A"/>
    <w:multiLevelType w:val="hybridMultilevel"/>
    <w:tmpl w:val="72160F06"/>
    <w:lvl w:ilvl="0" w:tplc="31EECA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1EF26558"/>
    <w:multiLevelType w:val="hybridMultilevel"/>
    <w:tmpl w:val="602C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684E80"/>
    <w:multiLevelType w:val="hybridMultilevel"/>
    <w:tmpl w:val="5B4C0868"/>
    <w:lvl w:ilvl="0" w:tplc="B540F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E0247"/>
    <w:multiLevelType w:val="hybridMultilevel"/>
    <w:tmpl w:val="38DCB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1545B"/>
    <w:multiLevelType w:val="hybridMultilevel"/>
    <w:tmpl w:val="015EAB5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B00A8A"/>
    <w:multiLevelType w:val="hybridMultilevel"/>
    <w:tmpl w:val="05A27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D3634"/>
    <w:multiLevelType w:val="hybridMultilevel"/>
    <w:tmpl w:val="91EE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42DC1"/>
    <w:multiLevelType w:val="hybridMultilevel"/>
    <w:tmpl w:val="EC400E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082FC6"/>
    <w:multiLevelType w:val="hybridMultilevel"/>
    <w:tmpl w:val="F4A88A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E1A50"/>
    <w:multiLevelType w:val="hybridMultilevel"/>
    <w:tmpl w:val="265AC8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46E86"/>
    <w:multiLevelType w:val="hybridMultilevel"/>
    <w:tmpl w:val="8F4A80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578D4"/>
    <w:multiLevelType w:val="hybridMultilevel"/>
    <w:tmpl w:val="6938E0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D3B43"/>
    <w:multiLevelType w:val="hybridMultilevel"/>
    <w:tmpl w:val="714CFC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415F9C"/>
    <w:multiLevelType w:val="hybridMultilevel"/>
    <w:tmpl w:val="3FBEB0D2"/>
    <w:lvl w:ilvl="0" w:tplc="B540F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9D11DD"/>
    <w:multiLevelType w:val="hybridMultilevel"/>
    <w:tmpl w:val="E17A9B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0D4E62"/>
    <w:multiLevelType w:val="hybridMultilevel"/>
    <w:tmpl w:val="2168D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6602F"/>
    <w:multiLevelType w:val="hybridMultilevel"/>
    <w:tmpl w:val="8A685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4C5F79"/>
    <w:multiLevelType w:val="hybridMultilevel"/>
    <w:tmpl w:val="FA066B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11AEA"/>
    <w:multiLevelType w:val="hybridMultilevel"/>
    <w:tmpl w:val="86526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4617D5"/>
    <w:multiLevelType w:val="hybridMultilevel"/>
    <w:tmpl w:val="5B4C0868"/>
    <w:lvl w:ilvl="0" w:tplc="B540F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7C3B34"/>
    <w:multiLevelType w:val="hybridMultilevel"/>
    <w:tmpl w:val="3FBEB0D2"/>
    <w:lvl w:ilvl="0" w:tplc="B540F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468E9"/>
    <w:multiLevelType w:val="hybridMultilevel"/>
    <w:tmpl w:val="E5A6BE0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>
    <w:nsid w:val="659C5CF3"/>
    <w:multiLevelType w:val="hybridMultilevel"/>
    <w:tmpl w:val="1DC6AFA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D07754F"/>
    <w:multiLevelType w:val="hybridMultilevel"/>
    <w:tmpl w:val="3668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95C2F"/>
    <w:multiLevelType w:val="hybridMultilevel"/>
    <w:tmpl w:val="426A58D6"/>
    <w:lvl w:ilvl="0" w:tplc="B540F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13457D"/>
    <w:multiLevelType w:val="hybridMultilevel"/>
    <w:tmpl w:val="2168D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267D89"/>
    <w:multiLevelType w:val="hybridMultilevel"/>
    <w:tmpl w:val="686A4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A528E4"/>
    <w:multiLevelType w:val="hybridMultilevel"/>
    <w:tmpl w:val="F842A6E8"/>
    <w:lvl w:ilvl="0" w:tplc="B540F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BD40F8"/>
    <w:multiLevelType w:val="hybridMultilevel"/>
    <w:tmpl w:val="8B18A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11"/>
  </w:num>
  <w:num w:numId="4">
    <w:abstractNumId w:val="34"/>
  </w:num>
  <w:num w:numId="5">
    <w:abstractNumId w:val="2"/>
  </w:num>
  <w:num w:numId="6">
    <w:abstractNumId w:val="5"/>
  </w:num>
  <w:num w:numId="7">
    <w:abstractNumId w:val="17"/>
  </w:num>
  <w:num w:numId="8">
    <w:abstractNumId w:val="28"/>
  </w:num>
  <w:num w:numId="9">
    <w:abstractNumId w:val="32"/>
  </w:num>
  <w:num w:numId="10">
    <w:abstractNumId w:val="16"/>
  </w:num>
  <w:num w:numId="11">
    <w:abstractNumId w:val="0"/>
  </w:num>
  <w:num w:numId="12">
    <w:abstractNumId w:val="23"/>
  </w:num>
  <w:num w:numId="13">
    <w:abstractNumId w:val="20"/>
  </w:num>
  <w:num w:numId="14">
    <w:abstractNumId w:val="22"/>
  </w:num>
  <w:num w:numId="15">
    <w:abstractNumId w:val="18"/>
  </w:num>
  <w:num w:numId="16">
    <w:abstractNumId w:val="7"/>
  </w:num>
  <w:num w:numId="17">
    <w:abstractNumId w:val="1"/>
  </w:num>
  <w:num w:numId="18">
    <w:abstractNumId w:val="12"/>
  </w:num>
  <w:num w:numId="19">
    <w:abstractNumId w:val="4"/>
  </w:num>
  <w:num w:numId="20">
    <w:abstractNumId w:val="31"/>
  </w:num>
  <w:num w:numId="21">
    <w:abstractNumId w:val="21"/>
  </w:num>
  <w:num w:numId="22">
    <w:abstractNumId w:val="27"/>
  </w:num>
  <w:num w:numId="23">
    <w:abstractNumId w:val="6"/>
  </w:num>
  <w:num w:numId="24">
    <w:abstractNumId w:val="3"/>
  </w:num>
  <w:num w:numId="25">
    <w:abstractNumId w:val="19"/>
  </w:num>
  <w:num w:numId="26">
    <w:abstractNumId w:val="33"/>
  </w:num>
  <w:num w:numId="27">
    <w:abstractNumId w:val="30"/>
  </w:num>
  <w:num w:numId="28">
    <w:abstractNumId w:val="8"/>
  </w:num>
  <w:num w:numId="29">
    <w:abstractNumId w:val="26"/>
  </w:num>
  <w:num w:numId="30">
    <w:abstractNumId w:val="9"/>
  </w:num>
  <w:num w:numId="31">
    <w:abstractNumId w:val="13"/>
  </w:num>
  <w:num w:numId="32">
    <w:abstractNumId w:val="10"/>
  </w:num>
  <w:num w:numId="33">
    <w:abstractNumId w:val="15"/>
  </w:num>
  <w:num w:numId="34">
    <w:abstractNumId w:val="1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890"/>
    <w:rsid w:val="0000166F"/>
    <w:rsid w:val="00004628"/>
    <w:rsid w:val="000635DD"/>
    <w:rsid w:val="00077E03"/>
    <w:rsid w:val="000B0400"/>
    <w:rsid w:val="000C3B33"/>
    <w:rsid w:val="00107CBD"/>
    <w:rsid w:val="00147A24"/>
    <w:rsid w:val="00176560"/>
    <w:rsid w:val="001A4C2D"/>
    <w:rsid w:val="001F0ACF"/>
    <w:rsid w:val="00226093"/>
    <w:rsid w:val="0024241A"/>
    <w:rsid w:val="00242DCF"/>
    <w:rsid w:val="002D77F7"/>
    <w:rsid w:val="002F77BF"/>
    <w:rsid w:val="00312815"/>
    <w:rsid w:val="00313D75"/>
    <w:rsid w:val="00344B61"/>
    <w:rsid w:val="003A00F7"/>
    <w:rsid w:val="003C3ED5"/>
    <w:rsid w:val="003F166B"/>
    <w:rsid w:val="004419B8"/>
    <w:rsid w:val="00444E40"/>
    <w:rsid w:val="0049431C"/>
    <w:rsid w:val="004A1709"/>
    <w:rsid w:val="004C4DF3"/>
    <w:rsid w:val="004C58D2"/>
    <w:rsid w:val="004E7AC2"/>
    <w:rsid w:val="004F1356"/>
    <w:rsid w:val="0052722E"/>
    <w:rsid w:val="00542D54"/>
    <w:rsid w:val="00584390"/>
    <w:rsid w:val="005A79E6"/>
    <w:rsid w:val="005B79E0"/>
    <w:rsid w:val="005D3688"/>
    <w:rsid w:val="00610DC0"/>
    <w:rsid w:val="00634C9B"/>
    <w:rsid w:val="00647D96"/>
    <w:rsid w:val="0065704F"/>
    <w:rsid w:val="0067297B"/>
    <w:rsid w:val="00690F6C"/>
    <w:rsid w:val="006B40EF"/>
    <w:rsid w:val="006B5890"/>
    <w:rsid w:val="006D3D1F"/>
    <w:rsid w:val="006E4461"/>
    <w:rsid w:val="006F7310"/>
    <w:rsid w:val="007203DA"/>
    <w:rsid w:val="00730AAF"/>
    <w:rsid w:val="007346DF"/>
    <w:rsid w:val="00756AC1"/>
    <w:rsid w:val="00780191"/>
    <w:rsid w:val="007B4D1E"/>
    <w:rsid w:val="007D7134"/>
    <w:rsid w:val="008046D7"/>
    <w:rsid w:val="008160BE"/>
    <w:rsid w:val="00820480"/>
    <w:rsid w:val="00894CE0"/>
    <w:rsid w:val="00894F51"/>
    <w:rsid w:val="008C18CF"/>
    <w:rsid w:val="008D6943"/>
    <w:rsid w:val="00907C9C"/>
    <w:rsid w:val="00931655"/>
    <w:rsid w:val="00935341"/>
    <w:rsid w:val="00935F94"/>
    <w:rsid w:val="00936BFB"/>
    <w:rsid w:val="00997480"/>
    <w:rsid w:val="009A01B8"/>
    <w:rsid w:val="009A2D98"/>
    <w:rsid w:val="00A21D2B"/>
    <w:rsid w:val="00A4653A"/>
    <w:rsid w:val="00AC0947"/>
    <w:rsid w:val="00AF4C3F"/>
    <w:rsid w:val="00AF6C61"/>
    <w:rsid w:val="00B25534"/>
    <w:rsid w:val="00B4742A"/>
    <w:rsid w:val="00B70B1E"/>
    <w:rsid w:val="00B74A9B"/>
    <w:rsid w:val="00B849E9"/>
    <w:rsid w:val="00B868EE"/>
    <w:rsid w:val="00BF36C5"/>
    <w:rsid w:val="00C14D6F"/>
    <w:rsid w:val="00C354DF"/>
    <w:rsid w:val="00C67054"/>
    <w:rsid w:val="00C97C3C"/>
    <w:rsid w:val="00CA0964"/>
    <w:rsid w:val="00CA56D3"/>
    <w:rsid w:val="00CC08BE"/>
    <w:rsid w:val="00D00CA7"/>
    <w:rsid w:val="00D14B42"/>
    <w:rsid w:val="00D449A9"/>
    <w:rsid w:val="00D6173B"/>
    <w:rsid w:val="00DE58F3"/>
    <w:rsid w:val="00E36855"/>
    <w:rsid w:val="00E377ED"/>
    <w:rsid w:val="00E61751"/>
    <w:rsid w:val="00E810AE"/>
    <w:rsid w:val="00E8782C"/>
    <w:rsid w:val="00EB3881"/>
    <w:rsid w:val="00EC50B5"/>
    <w:rsid w:val="00F24C67"/>
    <w:rsid w:val="00F863AF"/>
    <w:rsid w:val="00F92731"/>
    <w:rsid w:val="00FA5E92"/>
    <w:rsid w:val="00F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5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5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8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D98"/>
  </w:style>
  <w:style w:type="paragraph" w:styleId="Footer">
    <w:name w:val="footer"/>
    <w:basedOn w:val="Normal"/>
    <w:link w:val="FooterChar"/>
    <w:uiPriority w:val="99"/>
    <w:unhideWhenUsed/>
    <w:rsid w:val="009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D98"/>
  </w:style>
  <w:style w:type="table" w:styleId="TableGrid">
    <w:name w:val="Table Grid"/>
    <w:basedOn w:val="TableNormal"/>
    <w:uiPriority w:val="59"/>
    <w:rsid w:val="007D7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78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5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5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8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D98"/>
  </w:style>
  <w:style w:type="paragraph" w:styleId="Footer">
    <w:name w:val="footer"/>
    <w:basedOn w:val="Normal"/>
    <w:link w:val="FooterChar"/>
    <w:uiPriority w:val="99"/>
    <w:unhideWhenUsed/>
    <w:rsid w:val="009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D98"/>
  </w:style>
  <w:style w:type="table" w:styleId="TableGrid">
    <w:name w:val="Table Grid"/>
    <w:basedOn w:val="TableNormal"/>
    <w:uiPriority w:val="59"/>
    <w:rsid w:val="007D7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78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49DB-AF52-4E7F-8F1D-185C98C1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8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Patel</dc:creator>
  <cp:lastModifiedBy>Admkrushnakant</cp:lastModifiedBy>
  <cp:revision>94</cp:revision>
  <dcterms:created xsi:type="dcterms:W3CDTF">2014-05-13T04:01:00Z</dcterms:created>
  <dcterms:modified xsi:type="dcterms:W3CDTF">2014-07-03T14:37:00Z</dcterms:modified>
</cp:coreProperties>
</file>