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9A" w:rsidRP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  <w:r w:rsidRPr="0086039A">
        <w:rPr>
          <w:rFonts w:ascii="Times New Roman" w:hAnsi="Times New Roman" w:cs="Times New Roman"/>
          <w:b/>
          <w:sz w:val="24"/>
          <w:szCs w:val="24"/>
        </w:rPr>
        <w:t>Dom0 Setup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1. Create a bootable media using the dom0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="009A1AEB">
        <w:rPr>
          <w:rFonts w:ascii="Times New Roman" w:hAnsi="Times New Roman" w:cs="Times New Roman"/>
          <w:sz w:val="24"/>
          <w:szCs w:val="24"/>
        </w:rPr>
        <w:t xml:space="preserve"> using the ‘</w:t>
      </w:r>
      <w:r w:rsidR="009A1AEB" w:rsidRPr="009A1AEB">
        <w:rPr>
          <w:rFonts w:ascii="Times New Roman" w:hAnsi="Times New Roman" w:cs="Times New Roman"/>
          <w:sz w:val="24"/>
          <w:szCs w:val="24"/>
        </w:rPr>
        <w:t xml:space="preserve">Steps to create </w:t>
      </w:r>
      <w:proofErr w:type="gramStart"/>
      <w:r w:rsidR="009A1AEB" w:rsidRPr="009A1AEB">
        <w:rPr>
          <w:rFonts w:ascii="Times New Roman" w:hAnsi="Times New Roman" w:cs="Times New Roman"/>
          <w:sz w:val="24"/>
          <w:szCs w:val="24"/>
        </w:rPr>
        <w:t>bootable  USB</w:t>
      </w:r>
      <w:proofErr w:type="gramEnd"/>
      <w:r w:rsidR="009A1AEB" w:rsidRPr="009A1AEB">
        <w:rPr>
          <w:rFonts w:ascii="Times New Roman" w:hAnsi="Times New Roman" w:cs="Times New Roman"/>
          <w:sz w:val="24"/>
          <w:szCs w:val="24"/>
        </w:rPr>
        <w:t xml:space="preserve"> in Windows</w:t>
      </w:r>
      <w:r w:rsidR="009A1AEB">
        <w:rPr>
          <w:rFonts w:ascii="Times New Roman" w:hAnsi="Times New Roman" w:cs="Times New Roman"/>
          <w:sz w:val="24"/>
          <w:szCs w:val="24"/>
        </w:rPr>
        <w:t>’ doc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2. Install the OS with manual </w:t>
      </w:r>
      <w:r>
        <w:rPr>
          <w:rFonts w:ascii="Times New Roman" w:hAnsi="Times New Roman" w:cs="Times New Roman"/>
          <w:sz w:val="24"/>
          <w:szCs w:val="24"/>
        </w:rPr>
        <w:t>pa</w:t>
      </w:r>
      <w:r w:rsidRPr="0086039A">
        <w:rPr>
          <w:rFonts w:ascii="Times New Roman" w:hAnsi="Times New Roman" w:cs="Times New Roman"/>
          <w:sz w:val="24"/>
          <w:szCs w:val="24"/>
        </w:rPr>
        <w:t>rti</w:t>
      </w:r>
      <w:r w:rsidR="009A1AEB">
        <w:rPr>
          <w:rFonts w:ascii="Times New Roman" w:hAnsi="Times New Roman" w:cs="Times New Roman"/>
          <w:sz w:val="24"/>
          <w:szCs w:val="24"/>
        </w:rPr>
        <w:t>ti</w:t>
      </w:r>
      <w:r w:rsidRPr="0086039A">
        <w:rPr>
          <w:rFonts w:ascii="Times New Roman" w:hAnsi="Times New Roman" w:cs="Times New Roman"/>
          <w:sz w:val="24"/>
          <w:szCs w:val="24"/>
        </w:rPr>
        <w:t>oning</w:t>
      </w:r>
    </w:p>
    <w:p w:rsidR="009A1AEB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ab/>
        <w:t xml:space="preserve">- We need one partition of 100GB to create SR </w:t>
      </w:r>
    </w:p>
    <w:p w:rsidR="0088059D" w:rsidRDefault="0088059D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01DB3" w:rsidRPr="00401DB3">
        <w:rPr>
          <w:rFonts w:ascii="Times New Roman" w:hAnsi="Times New Roman" w:cs="Times New Roman"/>
          <w:sz w:val="24"/>
          <w:szCs w:val="24"/>
        </w:rPr>
        <w:t>Clone Dom0 folder from GIT to any location, and change directory to Dom0 folder</w:t>
      </w:r>
    </w:p>
    <w:p w:rsidR="0088059D" w:rsidRDefault="0088059D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Run the ‘/root/setup-xcp-xapi.sh’ script to install and configure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xcp-xapi</w:t>
      </w:r>
      <w:proofErr w:type="spellEnd"/>
    </w:p>
    <w:p w:rsidR="0088059D" w:rsidRPr="0086039A" w:rsidRDefault="0088059D" w:rsidP="00880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6039A">
        <w:rPr>
          <w:rFonts w:ascii="Times New Roman" w:hAnsi="Times New Roman" w:cs="Times New Roman"/>
          <w:sz w:val="24"/>
          <w:szCs w:val="24"/>
        </w:rPr>
        <w:t>Edit the /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>/network/interfaces and put your IPs</w:t>
      </w:r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6039A">
        <w:rPr>
          <w:rFonts w:ascii="Times New Roman" w:hAnsi="Times New Roman" w:cs="Times New Roman"/>
          <w:sz w:val="24"/>
          <w:szCs w:val="24"/>
        </w:rPr>
        <w:t>interfaces(</w:t>
      </w:r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5) file used by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ifup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 xml:space="preserve">(8) and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ifdown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>(8)</w:t>
      </w:r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6039A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lo</w:t>
      </w:r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>
        <w:rPr>
          <w:rFonts w:ascii="Times New Roman" w:hAnsi="Times New Roman" w:cs="Times New Roman"/>
          <w:sz w:val="24"/>
          <w:szCs w:val="24"/>
        </w:rPr>
        <w:t>inet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loopback</w:t>
      </w:r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6039A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eth0</w:t>
      </w:r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39A">
        <w:rPr>
          <w:rFonts w:ascii="Times New Roman" w:hAnsi="Times New Roman" w:cs="Times New Roman"/>
          <w:sz w:val="24"/>
          <w:szCs w:val="24"/>
        </w:rPr>
        <w:t>iface</w:t>
      </w:r>
      <w:proofErr w:type="spellEnd"/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eth0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# Xenbr0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6039A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xenbr0</w:t>
      </w:r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39A">
        <w:rPr>
          <w:rFonts w:ascii="Times New Roman" w:hAnsi="Times New Roman" w:cs="Times New Roman"/>
          <w:sz w:val="24"/>
          <w:szCs w:val="24"/>
        </w:rPr>
        <w:t>iface</w:t>
      </w:r>
      <w:proofErr w:type="spellEnd"/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xenbr0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</w:p>
    <w:p w:rsidR="0088059D" w:rsidRPr="0086039A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039A">
        <w:rPr>
          <w:rFonts w:ascii="Times New Roman" w:hAnsi="Times New Roman" w:cs="Times New Roman"/>
          <w:sz w:val="24"/>
          <w:szCs w:val="24"/>
        </w:rPr>
        <w:t>bridge_ports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 xml:space="preserve"> eth0</w:t>
      </w:r>
    </w:p>
    <w:p w:rsidR="0088059D" w:rsidRDefault="0088059D" w:rsidP="008805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88059D" w:rsidRDefault="0088059D" w:rsidP="00880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Reboot the machine</w:t>
      </w:r>
    </w:p>
    <w:p w:rsidR="0088059D" w:rsidRDefault="0088059D" w:rsidP="00880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Check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status</w:t>
      </w:r>
    </w:p>
    <w:p w:rsidR="00407A9E" w:rsidRDefault="00407A9E" w:rsidP="00407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xcp-xapi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407A9E" w:rsidRDefault="00407A9E" w:rsidP="00407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-list</w:t>
      </w:r>
    </w:p>
    <w:p w:rsidR="0088059D" w:rsidRDefault="0088059D" w:rsidP="00880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Use the ‘/root/kernel-upgrade.sh’ script to upgrade the kernel to 3.11.0-13-generic</w:t>
      </w:r>
    </w:p>
    <w:p w:rsidR="0088059D" w:rsidRDefault="0088059D" w:rsidP="00880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Reboot the machine</w:t>
      </w:r>
    </w:p>
    <w:p w:rsidR="00407A9E" w:rsidRDefault="00407A9E" w:rsidP="00880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Check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blktap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407A9E" w:rsidRDefault="00407A9E" w:rsidP="00880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modinfo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blktap</w:t>
      </w:r>
      <w:proofErr w:type="spellEnd"/>
    </w:p>
    <w:p w:rsidR="00401DB3" w:rsidRDefault="00401DB3" w:rsidP="00880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proofErr w:type="gramStart"/>
      <w:r w:rsidRPr="00401DB3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401DB3">
        <w:rPr>
          <w:rFonts w:ascii="Times New Roman" w:hAnsi="Times New Roman" w:cs="Times New Roman"/>
          <w:sz w:val="24"/>
          <w:szCs w:val="24"/>
        </w:rPr>
        <w:t xml:space="preserve"> /opt/RP</w:t>
      </w:r>
    </w:p>
    <w:p w:rsidR="00401DB3" w:rsidRDefault="00401DB3" w:rsidP="00880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401DB3">
        <w:rPr>
          <w:rFonts w:ascii="Times New Roman" w:hAnsi="Times New Roman" w:cs="Times New Roman"/>
          <w:sz w:val="24"/>
          <w:szCs w:val="24"/>
        </w:rPr>
        <w:t xml:space="preserve">Clone </w:t>
      </w:r>
      <w:proofErr w:type="spellStart"/>
      <w:r w:rsidRPr="00401DB3">
        <w:rPr>
          <w:rFonts w:ascii="Times New Roman" w:hAnsi="Times New Roman" w:cs="Times New Roman"/>
          <w:sz w:val="24"/>
          <w:szCs w:val="24"/>
        </w:rPr>
        <w:t>rpcore</w:t>
      </w:r>
      <w:proofErr w:type="spellEnd"/>
      <w:r w:rsidRPr="00401DB3">
        <w:rPr>
          <w:rFonts w:ascii="Times New Roman" w:hAnsi="Times New Roman" w:cs="Times New Roman"/>
          <w:sz w:val="24"/>
          <w:szCs w:val="24"/>
        </w:rPr>
        <w:t xml:space="preserve"> folder from GIT to /opt/RP and build it.</w:t>
      </w:r>
    </w:p>
    <w:p w:rsidR="0088059D" w:rsidRDefault="00401DB3" w:rsidP="00880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  <w:r w:rsidR="0088059D">
        <w:rPr>
          <w:rFonts w:ascii="Times New Roman" w:hAnsi="Times New Roman" w:cs="Times New Roman"/>
          <w:sz w:val="24"/>
          <w:szCs w:val="24"/>
        </w:rPr>
        <w:t>.</w:t>
      </w:r>
      <w:r w:rsidRPr="00401DB3">
        <w:t xml:space="preserve"> </w:t>
      </w:r>
      <w:r w:rsidRPr="00401DB3">
        <w:rPr>
          <w:rFonts w:ascii="Times New Roman" w:hAnsi="Times New Roman" w:cs="Times New Roman"/>
          <w:sz w:val="24"/>
          <w:szCs w:val="24"/>
        </w:rPr>
        <w:t>Change directory to Dom0 folder</w:t>
      </w:r>
      <w:r w:rsidR="00880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</w:t>
      </w:r>
      <w:r w:rsidR="0088059D">
        <w:rPr>
          <w:rFonts w:ascii="Times New Roman" w:hAnsi="Times New Roman" w:cs="Times New Roman"/>
          <w:sz w:val="24"/>
          <w:szCs w:val="24"/>
        </w:rPr>
        <w:t xml:space="preserve">un ‘/root/dom0-config.sh’ to run the </w:t>
      </w:r>
      <w:proofErr w:type="spellStart"/>
      <w:r w:rsidR="0088059D">
        <w:rPr>
          <w:rFonts w:ascii="Times New Roman" w:hAnsi="Times New Roman" w:cs="Times New Roman"/>
          <w:sz w:val="24"/>
          <w:szCs w:val="24"/>
        </w:rPr>
        <w:t>nontpm</w:t>
      </w:r>
      <w:proofErr w:type="spellEnd"/>
      <w:r w:rsidR="00880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59D">
        <w:rPr>
          <w:rFonts w:ascii="Times New Roman" w:hAnsi="Times New Roman" w:cs="Times New Roman"/>
          <w:sz w:val="24"/>
          <w:szCs w:val="24"/>
        </w:rPr>
        <w:t>rpcore</w:t>
      </w:r>
      <w:proofErr w:type="spellEnd"/>
      <w:r w:rsidR="0088059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8059D">
        <w:rPr>
          <w:rFonts w:ascii="Times New Roman" w:hAnsi="Times New Roman" w:cs="Times New Roman"/>
          <w:sz w:val="24"/>
          <w:szCs w:val="24"/>
        </w:rPr>
        <w:t>xapi_proxy</w:t>
      </w:r>
      <w:proofErr w:type="spellEnd"/>
    </w:p>
    <w:p w:rsidR="0086039A" w:rsidRPr="0086039A" w:rsidRDefault="00401DB3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86039A" w:rsidRPr="0086039A">
        <w:rPr>
          <w:rFonts w:ascii="Times New Roman" w:hAnsi="Times New Roman" w:cs="Times New Roman"/>
          <w:sz w:val="24"/>
          <w:szCs w:val="24"/>
        </w:rPr>
        <w:t>. Create SR, assuming /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>/sda4 is the device to be used for SR</w:t>
      </w:r>
    </w:p>
    <w:p w:rsidR="0086039A" w:rsidRPr="0086039A" w:rsidRDefault="00CF16C2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6039A" w:rsidRPr="0086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039A" w:rsidRPr="0086039A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="0086039A" w:rsidRPr="0086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 xml:space="preserve">-create 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device-config:device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>/sda4 host-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>=&lt;host-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>&gt; name-label=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 xml:space="preserve"> shared=true type=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 xml:space="preserve"> content-type=user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The output will be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sr-uuid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 xml:space="preserve"> -- 814394a8-80a7-a0d7-2a16-480cd902a42f</w:t>
      </w:r>
    </w:p>
    <w:p w:rsidR="0086039A" w:rsidRPr="0086039A" w:rsidRDefault="00401DB3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86039A" w:rsidRPr="0086039A">
        <w:rPr>
          <w:rFonts w:ascii="Times New Roman" w:hAnsi="Times New Roman" w:cs="Times New Roman"/>
          <w:sz w:val="24"/>
          <w:szCs w:val="24"/>
        </w:rPr>
        <w:t>. Set this SR as a default SR as below</w:t>
      </w:r>
    </w:p>
    <w:p w:rsidR="0086039A" w:rsidRPr="0086039A" w:rsidRDefault="00CF16C2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6039A" w:rsidRPr="0086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039A" w:rsidRPr="0086039A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="0086039A" w:rsidRPr="0086039A">
        <w:rPr>
          <w:rFonts w:ascii="Times New Roman" w:hAnsi="Times New Roman" w:cs="Times New Roman"/>
          <w:sz w:val="24"/>
          <w:szCs w:val="24"/>
        </w:rPr>
        <w:t xml:space="preserve"> pool-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 xml:space="preserve">-set 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>=&lt;pool-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>&gt; default-SR=&lt;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sr-uuid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 xml:space="preserve"> created in above step&gt;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>Get the pool-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 xml:space="preserve"> from- </w:t>
      </w:r>
      <w:proofErr w:type="spellStart"/>
      <w:proofErr w:type="gramStart"/>
      <w:r w:rsidRPr="0086039A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pool-list</w:t>
      </w:r>
    </w:p>
    <w:p w:rsid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039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sr-uuid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- 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sz w:val="24"/>
          <w:szCs w:val="24"/>
        </w:rPr>
        <w:t>-list</w:t>
      </w:r>
    </w:p>
    <w:p w:rsidR="00DB73C4" w:rsidRDefault="00401DB3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DB73C4">
        <w:rPr>
          <w:rFonts w:ascii="Times New Roman" w:hAnsi="Times New Roman" w:cs="Times New Roman"/>
          <w:sz w:val="24"/>
          <w:szCs w:val="24"/>
        </w:rPr>
        <w:t>. Create the symbolic link for /boot/guest</w:t>
      </w:r>
    </w:p>
    <w:p w:rsidR="00DB73C4" w:rsidRPr="0086039A" w:rsidRDefault="00DB73C4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DB73C4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Pr="00DB73C4">
        <w:rPr>
          <w:rFonts w:ascii="Times New Roman" w:hAnsi="Times New Roman" w:cs="Times New Roman"/>
          <w:sz w:val="24"/>
          <w:szCs w:val="24"/>
        </w:rPr>
        <w:t xml:space="preserve"> -s /</w:t>
      </w:r>
      <w:proofErr w:type="spellStart"/>
      <w:r w:rsidRPr="00DB73C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B73C4">
        <w:rPr>
          <w:rFonts w:ascii="Times New Roman" w:hAnsi="Times New Roman" w:cs="Times New Roman"/>
          <w:sz w:val="24"/>
          <w:szCs w:val="24"/>
        </w:rPr>
        <w:t>/run/</w:t>
      </w:r>
      <w:proofErr w:type="spellStart"/>
      <w:r w:rsidRPr="00DB73C4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DB73C4">
        <w:rPr>
          <w:rFonts w:ascii="Times New Roman" w:hAnsi="Times New Roman" w:cs="Times New Roman"/>
          <w:sz w:val="24"/>
          <w:szCs w:val="24"/>
        </w:rPr>
        <w:t>-mount/7af1113e-7fcf-ea6c-8a7e-5912b63dbfba/</w:t>
      </w:r>
      <w:proofErr w:type="spellStart"/>
      <w:r w:rsidRPr="00DB73C4">
        <w:rPr>
          <w:rFonts w:ascii="Times New Roman" w:hAnsi="Times New Roman" w:cs="Times New Roman"/>
          <w:sz w:val="24"/>
          <w:szCs w:val="24"/>
        </w:rPr>
        <w:t>os_image</w:t>
      </w:r>
      <w:proofErr w:type="spellEnd"/>
      <w:r w:rsidRPr="00DB73C4">
        <w:rPr>
          <w:rFonts w:ascii="Times New Roman" w:hAnsi="Times New Roman" w:cs="Times New Roman"/>
          <w:sz w:val="24"/>
          <w:szCs w:val="24"/>
        </w:rPr>
        <w:t xml:space="preserve"> /boot/guest</w:t>
      </w: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9A1AEB" w:rsidRDefault="009A1AEB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407A9E" w:rsidRDefault="00407A9E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407A9E" w:rsidRDefault="00407A9E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407A9E" w:rsidRDefault="00407A9E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407A9E" w:rsidRDefault="00407A9E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407A9E" w:rsidRDefault="00407A9E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407A9E" w:rsidRDefault="00407A9E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407A9E" w:rsidRDefault="00407A9E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407A9E" w:rsidRDefault="00407A9E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407A9E" w:rsidRDefault="00407A9E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7D61C7" w:rsidRDefault="007D61C7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7D61C7" w:rsidRDefault="007D61C7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P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  <w:r w:rsidRPr="0086039A">
        <w:rPr>
          <w:rFonts w:ascii="Times New Roman" w:hAnsi="Times New Roman" w:cs="Times New Roman"/>
          <w:b/>
          <w:sz w:val="24"/>
          <w:szCs w:val="24"/>
        </w:rPr>
        <w:t>Controller Setup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1. Create a bootable media using the controller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iso</w:t>
      </w:r>
      <w:proofErr w:type="spellEnd"/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>2. Install the OS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>3. Make sure after booting machine has an IP or provide a static IP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4. Download the 'Contorller.tgz' at </w:t>
      </w:r>
      <w:r w:rsidRPr="0086039A">
        <w:rPr>
          <w:rFonts w:ascii="Times New Roman" w:hAnsi="Times New Roman" w:cs="Times New Roman"/>
          <w:b/>
          <w:sz w:val="24"/>
          <w:szCs w:val="24"/>
        </w:rPr>
        <w:t>/root/</w:t>
      </w:r>
      <w:r w:rsidRPr="0086039A">
        <w:rPr>
          <w:rFonts w:ascii="Times New Roman" w:hAnsi="Times New Roman" w:cs="Times New Roman"/>
          <w:sz w:val="24"/>
          <w:szCs w:val="24"/>
        </w:rPr>
        <w:t xml:space="preserve"> and extract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5. Go to the /root/Controller/ directory and run the </w:t>
      </w:r>
      <w:r w:rsidR="00CF16C2">
        <w:rPr>
          <w:rFonts w:ascii="Times New Roman" w:hAnsi="Times New Roman" w:cs="Times New Roman"/>
          <w:sz w:val="24"/>
          <w:szCs w:val="24"/>
        </w:rPr>
        <w:t>‘</w:t>
      </w:r>
      <w:r w:rsidRPr="0086039A">
        <w:rPr>
          <w:rFonts w:ascii="Times New Roman" w:hAnsi="Times New Roman" w:cs="Times New Roman"/>
          <w:sz w:val="24"/>
          <w:szCs w:val="24"/>
        </w:rPr>
        <w:t>controller-config.sh</w:t>
      </w:r>
      <w:r w:rsidR="00CF16C2">
        <w:rPr>
          <w:rFonts w:ascii="Times New Roman" w:hAnsi="Times New Roman" w:cs="Times New Roman"/>
          <w:sz w:val="24"/>
          <w:szCs w:val="24"/>
        </w:rPr>
        <w:t>’</w:t>
      </w:r>
      <w:r w:rsidRPr="0086039A">
        <w:rPr>
          <w:rFonts w:ascii="Times New Roman" w:hAnsi="Times New Roman" w:cs="Times New Roman"/>
          <w:sz w:val="24"/>
          <w:szCs w:val="24"/>
        </w:rPr>
        <w:t xml:space="preserve"> as below</w:t>
      </w:r>
    </w:p>
    <w:p w:rsidR="0086039A" w:rsidRPr="0086039A" w:rsidRDefault="00CF16C2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6039A" w:rsidRPr="0086039A">
        <w:rPr>
          <w:rFonts w:ascii="Times New Roman" w:hAnsi="Times New Roman" w:cs="Times New Roman"/>
          <w:sz w:val="24"/>
          <w:szCs w:val="24"/>
        </w:rPr>
        <w:t xml:space="preserve"> ./controller-config.sh &lt;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IP_Address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>&gt;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39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39A" w:rsidRPr="0086039A" w:rsidRDefault="00CF16C2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6039A" w:rsidRPr="0086039A">
        <w:rPr>
          <w:rFonts w:ascii="Times New Roman" w:hAnsi="Times New Roman" w:cs="Times New Roman"/>
          <w:sz w:val="24"/>
          <w:szCs w:val="24"/>
        </w:rPr>
        <w:t xml:space="preserve"> ./controller-config.sh 192.168.0.2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>It will start the all controller services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</w:p>
    <w:p w:rsidR="0086039A" w:rsidRPr="0086039A" w:rsidRDefault="0086039A" w:rsidP="0086039A">
      <w:pPr>
        <w:rPr>
          <w:rFonts w:ascii="Times New Roman" w:hAnsi="Times New Roman" w:cs="Times New Roman"/>
          <w:b/>
          <w:sz w:val="24"/>
          <w:szCs w:val="24"/>
        </w:rPr>
      </w:pPr>
      <w:r w:rsidRPr="0086039A">
        <w:rPr>
          <w:rFonts w:ascii="Times New Roman" w:hAnsi="Times New Roman" w:cs="Times New Roman"/>
          <w:b/>
          <w:sz w:val="24"/>
          <w:szCs w:val="24"/>
        </w:rPr>
        <w:t>Compute Setup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>Go to the Dom0</w:t>
      </w:r>
      <w:r>
        <w:rPr>
          <w:rFonts w:ascii="Times New Roman" w:hAnsi="Times New Roman" w:cs="Times New Roman"/>
          <w:sz w:val="24"/>
          <w:szCs w:val="24"/>
        </w:rPr>
        <w:t xml:space="preserve"> machine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1. Import the provided compute image with </w:t>
      </w:r>
      <w:proofErr w:type="spellStart"/>
      <w:proofErr w:type="gramStart"/>
      <w:r w:rsidRPr="0086039A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as below</w:t>
      </w:r>
    </w:p>
    <w:p w:rsidR="0086039A" w:rsidRPr="0086039A" w:rsidRDefault="00CF16C2" w:rsidP="0086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6039A" w:rsidRPr="0086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039A" w:rsidRPr="0086039A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="0086039A" w:rsidRPr="0086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>-import filename=</w:t>
      </w:r>
      <w:proofErr w:type="spellStart"/>
      <w:r w:rsidR="0086039A" w:rsidRPr="0086039A">
        <w:rPr>
          <w:rFonts w:ascii="Times New Roman" w:hAnsi="Times New Roman" w:cs="Times New Roman"/>
          <w:sz w:val="24"/>
          <w:szCs w:val="24"/>
        </w:rPr>
        <w:t>base_image_compute_new</w:t>
      </w:r>
      <w:proofErr w:type="spellEnd"/>
      <w:r w:rsidR="0086039A" w:rsidRPr="00860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86039A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 xml:space="preserve">-start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 xml:space="preserve"> return in above step&gt;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86039A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86039A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vm-uuid</w:t>
      </w:r>
      <w:proofErr w:type="spellEnd"/>
      <w:r w:rsidRPr="0086039A">
        <w:rPr>
          <w:rFonts w:ascii="Times New Roman" w:hAnsi="Times New Roman" w:cs="Times New Roman"/>
          <w:sz w:val="24"/>
          <w:szCs w:val="24"/>
        </w:rPr>
        <w:t>&gt;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On compute </w:t>
      </w:r>
      <w:proofErr w:type="spellStart"/>
      <w:r w:rsidRPr="0086039A">
        <w:rPr>
          <w:rFonts w:ascii="Times New Roman" w:hAnsi="Times New Roman" w:cs="Times New Roman"/>
          <w:sz w:val="24"/>
          <w:szCs w:val="24"/>
        </w:rPr>
        <w:t>vm</w:t>
      </w:r>
      <w:proofErr w:type="spellEnd"/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>1. Configure the network if neede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2. Download 'Compute.tgz' in </w:t>
      </w:r>
      <w:r w:rsidRPr="0086039A">
        <w:rPr>
          <w:rFonts w:ascii="Times New Roman" w:hAnsi="Times New Roman" w:cs="Times New Roman"/>
          <w:b/>
          <w:sz w:val="24"/>
          <w:szCs w:val="24"/>
        </w:rPr>
        <w:t>/root/</w:t>
      </w:r>
      <w:r w:rsidRPr="0086039A">
        <w:rPr>
          <w:rFonts w:ascii="Times New Roman" w:hAnsi="Times New Roman" w:cs="Times New Roman"/>
          <w:sz w:val="24"/>
          <w:szCs w:val="24"/>
        </w:rPr>
        <w:t xml:space="preserve"> directory and extract it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3. Go to the /root/Compute/ directory and run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86039A">
        <w:rPr>
          <w:rFonts w:ascii="Times New Roman" w:hAnsi="Times New Roman" w:cs="Times New Roman"/>
          <w:sz w:val="24"/>
          <w:szCs w:val="24"/>
        </w:rPr>
        <w:t>compute-config.sh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86039A" w:rsidRPr="0086039A" w:rsidRDefault="0086039A" w:rsidP="0086039A">
      <w:pPr>
        <w:rPr>
          <w:rFonts w:ascii="Times New Roman" w:hAnsi="Times New Roman" w:cs="Times New Roman"/>
          <w:sz w:val="24"/>
          <w:szCs w:val="24"/>
        </w:rPr>
      </w:pPr>
      <w:r w:rsidRPr="0086039A">
        <w:rPr>
          <w:rFonts w:ascii="Times New Roman" w:hAnsi="Times New Roman" w:cs="Times New Roman"/>
          <w:sz w:val="24"/>
          <w:szCs w:val="24"/>
        </w:rPr>
        <w:t xml:space="preserve">4. When all compute services are running, run the nova network-create command on </w:t>
      </w:r>
      <w:r w:rsidRPr="0086039A">
        <w:rPr>
          <w:rFonts w:ascii="Times New Roman" w:hAnsi="Times New Roman" w:cs="Times New Roman"/>
          <w:b/>
          <w:sz w:val="24"/>
          <w:szCs w:val="24"/>
        </w:rPr>
        <w:t>controller machine</w:t>
      </w:r>
    </w:p>
    <w:p w:rsidR="001333A0" w:rsidRDefault="00CF16C2" w:rsidP="0086039A">
      <w:pPr>
        <w:rPr>
          <w:ins w:id="0" w:author="Admkrushnakant" w:date="2014-07-03T18:20:00Z"/>
          <w:rFonts w:ascii="Times New Roman" w:hAnsi="Times New Roman" w:cs="Times New Roman"/>
          <w:sz w:val="24"/>
          <w:szCs w:val="24"/>
        </w:rPr>
      </w:pPr>
      <w:del w:id="1" w:author="Admkrushnakant" w:date="2014-07-03T18:20:00Z">
        <w:r w:rsidDel="00275F39">
          <w:rPr>
            <w:rFonts w:ascii="Times New Roman" w:hAnsi="Times New Roman" w:cs="Times New Roman"/>
            <w:sz w:val="24"/>
            <w:szCs w:val="24"/>
          </w:rPr>
          <w:delText>#</w:delText>
        </w:r>
        <w:r w:rsidR="0086039A" w:rsidRPr="0086039A" w:rsidDel="00275F39">
          <w:rPr>
            <w:rFonts w:ascii="Times New Roman" w:hAnsi="Times New Roman" w:cs="Times New Roman"/>
            <w:sz w:val="24"/>
            <w:szCs w:val="24"/>
          </w:rPr>
          <w:delText xml:space="preserve"> nova network-create vmnet --fixed-range-v4=10.35.34.0/24 --bridge-interface=xenbr0 --multi-host=T</w:delText>
        </w:r>
      </w:del>
    </w:p>
    <w:p w:rsidR="00275F39" w:rsidRDefault="00B6332A" w:rsidP="00275F39">
      <w:pPr>
        <w:autoSpaceDE w:val="0"/>
        <w:autoSpaceDN w:val="0"/>
        <w:adjustRightInd w:val="0"/>
        <w:rPr>
          <w:ins w:id="2" w:author="Admkrushnakant" w:date="2014-07-03T18:20:00Z"/>
          <w:rFonts w:ascii="Calibri" w:hAnsi="Calibri" w:cs="Calibri"/>
          <w:lang w:val="en"/>
        </w:rPr>
      </w:pPr>
      <w:proofErr w:type="gramStart"/>
      <w:ins w:id="3" w:author="Admkrushnakant" w:date="2014-07-03T20:05:00Z">
        <w:r w:rsidRPr="00B6332A">
          <w:rPr>
            <w:rFonts w:ascii="Calibri" w:hAnsi="Calibri" w:cs="Calibri"/>
            <w:lang w:val="en"/>
          </w:rPr>
          <w:t>nova</w:t>
        </w:r>
        <w:proofErr w:type="gramEnd"/>
        <w:r w:rsidRPr="00B6332A">
          <w:rPr>
            <w:rFonts w:ascii="Calibri" w:hAnsi="Calibri" w:cs="Calibri"/>
            <w:lang w:val="en"/>
          </w:rPr>
          <w:t xml:space="preserve"> network-create test --fixed-range-v4=192.168.1.0/24 --multi-host=T --bridge=xenbr0 --bridge-interface=eth1 --gateway=192.168.1.254 --dns1=192.168.0.4</w:t>
        </w:r>
      </w:ins>
    </w:p>
    <w:p w:rsidR="00275F39" w:rsidRPr="0086039A" w:rsidRDefault="00B6332A" w:rsidP="00275F39">
      <w:pPr>
        <w:rPr>
          <w:rFonts w:ascii="Times New Roman" w:hAnsi="Times New Roman" w:cs="Times New Roman"/>
          <w:sz w:val="24"/>
          <w:szCs w:val="24"/>
        </w:rPr>
      </w:pPr>
      <w:ins w:id="4" w:author="Admkrushnakant" w:date="2014-07-03T18:20:00Z">
        <w:r>
          <w:rPr>
            <w:rFonts w:ascii="Calibri" w:hAnsi="Calibri" w:cs="Calibri"/>
            <w:lang w:val="en"/>
          </w:rPr>
          <w:t>Note:  Value of fixed</w:t>
        </w:r>
      </w:ins>
      <w:ins w:id="5" w:author="Admkrushnakant" w:date="2014-07-03T20:05:00Z">
        <w:r>
          <w:rPr>
            <w:rFonts w:ascii="Calibri" w:hAnsi="Calibri" w:cs="Calibri"/>
            <w:lang w:val="en"/>
          </w:rPr>
          <w:t>-</w:t>
        </w:r>
      </w:ins>
      <w:ins w:id="6" w:author="Admkrushnakant" w:date="2014-07-03T18:20:00Z">
        <w:r w:rsidR="003013BD">
          <w:rPr>
            <w:rFonts w:ascii="Calibri" w:hAnsi="Calibri" w:cs="Calibri"/>
            <w:lang w:val="en"/>
          </w:rPr>
          <w:t>range</w:t>
        </w:r>
      </w:ins>
      <w:ins w:id="7" w:author="Admkrushnakant" w:date="2014-07-03T20:06:00Z">
        <w:r w:rsidR="003013BD">
          <w:rPr>
            <w:rFonts w:ascii="Calibri" w:hAnsi="Calibri" w:cs="Calibri"/>
            <w:lang w:val="en"/>
          </w:rPr>
          <w:t>-</w:t>
        </w:r>
      </w:ins>
      <w:ins w:id="8" w:author="Admkrushnakant" w:date="2014-07-03T18:20:00Z">
        <w:r w:rsidR="00275F39">
          <w:rPr>
            <w:rFonts w:ascii="Calibri" w:hAnsi="Calibri" w:cs="Calibri"/>
            <w:lang w:val="en"/>
          </w:rPr>
          <w:t>v4 in t</w:t>
        </w:r>
        <w:r w:rsidR="00A93093">
          <w:rPr>
            <w:rFonts w:ascii="Calibri" w:hAnsi="Calibri" w:cs="Calibri"/>
            <w:lang w:val="en"/>
          </w:rPr>
          <w:t xml:space="preserve">he above command should be the </w:t>
        </w:r>
        <w:r w:rsidR="00275F39">
          <w:rPr>
            <w:rFonts w:ascii="Calibri" w:hAnsi="Calibri" w:cs="Calibri"/>
            <w:lang w:val="en"/>
          </w:rPr>
          <w:t>range specified in /</w:t>
        </w:r>
        <w:proofErr w:type="spellStart"/>
        <w:r w:rsidR="00275F39">
          <w:rPr>
            <w:rFonts w:ascii="Calibri" w:hAnsi="Calibri" w:cs="Calibri"/>
            <w:lang w:val="en"/>
          </w:rPr>
          <w:t>etc</w:t>
        </w:r>
        <w:proofErr w:type="spellEnd"/>
        <w:r w:rsidR="00275F39">
          <w:rPr>
            <w:rFonts w:ascii="Calibri" w:hAnsi="Calibri" w:cs="Calibri"/>
            <w:lang w:val="en"/>
          </w:rPr>
          <w:t>/</w:t>
        </w:r>
        <w:proofErr w:type="spellStart"/>
        <w:r w:rsidR="00275F39">
          <w:rPr>
            <w:rFonts w:ascii="Calibri" w:hAnsi="Calibri" w:cs="Calibri"/>
            <w:lang w:val="en"/>
          </w:rPr>
          <w:t>dhcp</w:t>
        </w:r>
        <w:proofErr w:type="spellEnd"/>
        <w:r w:rsidR="00275F39">
          <w:rPr>
            <w:rFonts w:ascii="Calibri" w:hAnsi="Calibri" w:cs="Calibri"/>
            <w:lang w:val="en"/>
          </w:rPr>
          <w:t>/</w:t>
        </w:r>
        <w:proofErr w:type="spellStart"/>
        <w:r w:rsidR="00275F39">
          <w:rPr>
            <w:rFonts w:ascii="Calibri" w:hAnsi="Calibri" w:cs="Calibri"/>
            <w:lang w:val="en"/>
          </w:rPr>
          <w:t>dhcpd.conf</w:t>
        </w:r>
        <w:proofErr w:type="spellEnd"/>
        <w:r w:rsidR="00275F39">
          <w:rPr>
            <w:rFonts w:ascii="Calibri" w:hAnsi="Calibri" w:cs="Calibri"/>
            <w:lang w:val="en"/>
          </w:rPr>
          <w:t xml:space="preserve"> file in DHCP server</w:t>
        </w:r>
      </w:ins>
      <w:bookmarkStart w:id="9" w:name="_GoBack"/>
      <w:bookmarkEnd w:id="9"/>
    </w:p>
    <w:sectPr w:rsidR="00275F39" w:rsidRPr="0086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9A"/>
    <w:rsid w:val="00275F39"/>
    <w:rsid w:val="002B1111"/>
    <w:rsid w:val="003013BD"/>
    <w:rsid w:val="003A6943"/>
    <w:rsid w:val="00401DB3"/>
    <w:rsid w:val="00407A9E"/>
    <w:rsid w:val="007D61C7"/>
    <w:rsid w:val="0086039A"/>
    <w:rsid w:val="0088059D"/>
    <w:rsid w:val="009A1AEB"/>
    <w:rsid w:val="00A93093"/>
    <w:rsid w:val="00B6332A"/>
    <w:rsid w:val="00CF16C2"/>
    <w:rsid w:val="00DB73C4"/>
    <w:rsid w:val="00E4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4D5AA-2A70-4A34-AC55-C21DD395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Admkrushnakant</dc:creator>
  <cp:lastModifiedBy>Admkrushnakant</cp:lastModifiedBy>
  <cp:revision>13</cp:revision>
  <dcterms:created xsi:type="dcterms:W3CDTF">2014-03-13T14:26:00Z</dcterms:created>
  <dcterms:modified xsi:type="dcterms:W3CDTF">2014-07-03T14:36:00Z</dcterms:modified>
</cp:coreProperties>
</file>